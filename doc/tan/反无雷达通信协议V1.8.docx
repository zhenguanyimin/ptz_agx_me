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C8F4" w14:textId="77777777" w:rsidR="00DC2D0B" w:rsidRPr="00F14137" w:rsidRDefault="00DC2D0B" w:rsidP="00F84A7B">
      <w:pPr>
        <w:pStyle w:val="1"/>
        <w:numPr>
          <w:ilvl w:val="0"/>
          <w:numId w:val="0"/>
        </w:numPr>
        <w:ind w:left="431"/>
      </w:pPr>
      <w:bookmarkStart w:id="0" w:name="_Toc103163724"/>
      <w:bookmarkStart w:id="1" w:name="_Toc410906174"/>
      <w:r w:rsidRPr="00F14137">
        <w:rPr>
          <w:rFonts w:hint="eastAsia"/>
        </w:rPr>
        <w:t>修订记录</w:t>
      </w:r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559"/>
        <w:gridCol w:w="3765"/>
      </w:tblGrid>
      <w:tr w:rsidR="00DC2D0B" w:rsidRPr="00F14137" w14:paraId="0E373DC8" w14:textId="77777777" w:rsidTr="00B9418B">
        <w:trPr>
          <w:trHeight w:val="49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6F7B3937" w14:textId="77777777" w:rsidR="00DC2D0B" w:rsidRPr="00F14137" w:rsidRDefault="00DC2D0B" w:rsidP="00B9418B">
            <w:pPr>
              <w:pStyle w:val="a0"/>
              <w:ind w:firstLine="36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54EE77E" w14:textId="77777777" w:rsidR="00DC2D0B" w:rsidRPr="00F14137" w:rsidRDefault="00DC2D0B" w:rsidP="00B9418B">
            <w:pPr>
              <w:pStyle w:val="a0"/>
              <w:ind w:firstLine="36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修订时间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F13B800" w14:textId="77777777" w:rsidR="00DC2D0B" w:rsidRPr="00F14137" w:rsidRDefault="00DC2D0B" w:rsidP="00B9418B">
            <w:pPr>
              <w:pStyle w:val="a0"/>
              <w:ind w:firstLine="36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修订人</w:t>
            </w:r>
          </w:p>
        </w:tc>
        <w:tc>
          <w:tcPr>
            <w:tcW w:w="3765" w:type="dxa"/>
            <w:shd w:val="clear" w:color="auto" w:fill="BFBFBF" w:themeFill="background1" w:themeFillShade="BF"/>
            <w:vAlign w:val="center"/>
          </w:tcPr>
          <w:p w14:paraId="528688B4" w14:textId="77777777" w:rsidR="00DC2D0B" w:rsidRPr="00F14137" w:rsidRDefault="00DC2D0B" w:rsidP="00B9418B">
            <w:pPr>
              <w:pStyle w:val="a0"/>
              <w:ind w:firstLine="36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修订内容</w:t>
            </w:r>
          </w:p>
        </w:tc>
      </w:tr>
      <w:tr w:rsidR="00DC2D0B" w:rsidRPr="00F14137" w14:paraId="5EF26B55" w14:textId="77777777" w:rsidTr="00B9418B">
        <w:tc>
          <w:tcPr>
            <w:tcW w:w="1271" w:type="dxa"/>
            <w:vAlign w:val="center"/>
          </w:tcPr>
          <w:p w14:paraId="7849D3B5" w14:textId="77777777" w:rsidR="00DC2D0B" w:rsidRPr="00F14137" w:rsidRDefault="00DC2D0B" w:rsidP="00B9418B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V</w:t>
            </w:r>
            <w:r w:rsidR="00091713" w:rsidRPr="00F14137">
              <w:rPr>
                <w:sz w:val="18"/>
                <w:szCs w:val="18"/>
              </w:rPr>
              <w:t>0.1</w:t>
            </w:r>
          </w:p>
        </w:tc>
        <w:tc>
          <w:tcPr>
            <w:tcW w:w="1701" w:type="dxa"/>
            <w:vAlign w:val="center"/>
          </w:tcPr>
          <w:p w14:paraId="434BAD7B" w14:textId="77777777" w:rsidR="00DC2D0B" w:rsidRPr="00F14137" w:rsidRDefault="00DC2D0B" w:rsidP="00B9418B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="00091713" w:rsidRPr="00F14137">
              <w:rPr>
                <w:sz w:val="18"/>
                <w:szCs w:val="18"/>
              </w:rPr>
              <w:t>2.08.07</w:t>
            </w:r>
          </w:p>
        </w:tc>
        <w:tc>
          <w:tcPr>
            <w:tcW w:w="1559" w:type="dxa"/>
            <w:vAlign w:val="center"/>
          </w:tcPr>
          <w:p w14:paraId="494B22B9" w14:textId="77777777" w:rsidR="00DC2D0B" w:rsidRPr="00F14137" w:rsidRDefault="00091713" w:rsidP="00B9418B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张小龙</w:t>
            </w:r>
            <w:r w:rsidR="00B9418B" w:rsidRPr="00F14137">
              <w:rPr>
                <w:rFonts w:hint="eastAsia"/>
                <w:sz w:val="18"/>
                <w:szCs w:val="18"/>
              </w:rPr>
              <w:t>、王志强</w:t>
            </w:r>
            <w:r w:rsidR="00031CB6">
              <w:rPr>
                <w:rFonts w:hint="eastAsia"/>
                <w:sz w:val="18"/>
                <w:szCs w:val="18"/>
              </w:rPr>
              <w:t>、孙永强</w:t>
            </w:r>
          </w:p>
        </w:tc>
        <w:tc>
          <w:tcPr>
            <w:tcW w:w="3765" w:type="dxa"/>
          </w:tcPr>
          <w:p w14:paraId="627FE148" w14:textId="77777777" w:rsidR="00DC2D0B" w:rsidRPr="00F14137" w:rsidRDefault="00DC2D0B" w:rsidP="00B9418B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初版协议</w:t>
            </w:r>
          </w:p>
        </w:tc>
      </w:tr>
      <w:tr w:rsidR="001C7B61" w:rsidRPr="00F14137" w14:paraId="766D162A" w14:textId="77777777" w:rsidTr="00B9418B">
        <w:tc>
          <w:tcPr>
            <w:tcW w:w="1271" w:type="dxa"/>
            <w:vAlign w:val="center"/>
          </w:tcPr>
          <w:p w14:paraId="150C9677" w14:textId="77777777" w:rsidR="001C7B61" w:rsidRPr="00F14137" w:rsidRDefault="001C7B61" w:rsidP="001C7B61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V</w:t>
            </w:r>
            <w:r w:rsidRPr="00F1413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1EF50D01" w14:textId="77777777" w:rsidR="001C7B61" w:rsidRPr="00F14137" w:rsidRDefault="001C7B61" w:rsidP="001C7B61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59" w:type="dxa"/>
            <w:vAlign w:val="center"/>
          </w:tcPr>
          <w:p w14:paraId="3A009490" w14:textId="77777777" w:rsidR="001C7B61" w:rsidRPr="00F14137" w:rsidRDefault="001C7B61" w:rsidP="001C7B61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14:paraId="435030CE" w14:textId="77777777" w:rsidR="001C7B61" w:rsidRPr="00F14137" w:rsidRDefault="001C7B61" w:rsidP="001C7B61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删除2</w:t>
            </w:r>
            <w:r>
              <w:rPr>
                <w:sz w:val="18"/>
                <w:szCs w:val="18"/>
              </w:rPr>
              <w:t>.1.2</w:t>
            </w:r>
            <w:r>
              <w:rPr>
                <w:rFonts w:hint="eastAsia"/>
                <w:sz w:val="18"/>
                <w:szCs w:val="18"/>
              </w:rPr>
              <w:t>平台姿态信息里“ba</w:t>
            </w:r>
            <w:r>
              <w:rPr>
                <w:sz w:val="18"/>
                <w:szCs w:val="18"/>
              </w:rPr>
              <w:t>ckup1</w:t>
            </w:r>
            <w:r>
              <w:rPr>
                <w:rFonts w:hint="eastAsia"/>
                <w:sz w:val="18"/>
                <w:szCs w:val="18"/>
              </w:rPr>
              <w:t>”和“backup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”字段</w:t>
            </w:r>
            <w:r w:rsidR="001A042B">
              <w:rPr>
                <w:rFonts w:hint="eastAsia"/>
                <w:sz w:val="18"/>
                <w:szCs w:val="18"/>
              </w:rPr>
              <w:t>，信息长度改为固定6</w:t>
            </w:r>
            <w:r w:rsidR="001A042B">
              <w:rPr>
                <w:sz w:val="18"/>
                <w:szCs w:val="18"/>
              </w:rPr>
              <w:t>4</w:t>
            </w:r>
          </w:p>
        </w:tc>
      </w:tr>
      <w:tr w:rsidR="00877EEF" w:rsidRPr="00F14137" w14:paraId="3105025C" w14:textId="77777777" w:rsidTr="00B9418B">
        <w:tc>
          <w:tcPr>
            <w:tcW w:w="1271" w:type="dxa"/>
            <w:vAlign w:val="center"/>
          </w:tcPr>
          <w:p w14:paraId="51F84676" w14:textId="77777777" w:rsidR="00877EEF" w:rsidRPr="00F14137" w:rsidRDefault="00877EEF" w:rsidP="00877EEF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V</w:t>
            </w:r>
            <w:r w:rsidRPr="00F1413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3CB40ACA" w14:textId="77777777" w:rsidR="00877EEF" w:rsidRPr="00F14137" w:rsidRDefault="00877EEF" w:rsidP="00877EEF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59" w:type="dxa"/>
            <w:vAlign w:val="center"/>
          </w:tcPr>
          <w:p w14:paraId="620EACC4" w14:textId="77777777" w:rsidR="00877EEF" w:rsidRPr="00F14137" w:rsidRDefault="00877EEF" w:rsidP="00877EEF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张小龙</w:t>
            </w:r>
            <w:r>
              <w:rPr>
                <w:rFonts w:hint="eastAsia"/>
                <w:sz w:val="18"/>
                <w:szCs w:val="18"/>
              </w:rPr>
              <w:t>、王志强、冯新</w:t>
            </w:r>
          </w:p>
        </w:tc>
        <w:tc>
          <w:tcPr>
            <w:tcW w:w="3765" w:type="dxa"/>
          </w:tcPr>
          <w:p w14:paraId="6806BCAF" w14:textId="77777777" w:rsidR="00877EEF" w:rsidRDefault="001C3EE5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</w:t>
            </w:r>
            <w:r w:rsidR="00F828D2">
              <w:rPr>
                <w:rFonts w:hint="eastAsia"/>
                <w:sz w:val="18"/>
                <w:szCs w:val="18"/>
              </w:rPr>
              <w:t>添加2</w:t>
            </w:r>
            <w:r w:rsidR="00F828D2">
              <w:rPr>
                <w:sz w:val="18"/>
                <w:szCs w:val="18"/>
              </w:rPr>
              <w:t>.2.1节</w:t>
            </w:r>
            <w:r w:rsidR="00E324FB">
              <w:rPr>
                <w:sz w:val="18"/>
                <w:szCs w:val="18"/>
              </w:rPr>
              <w:t>点迹信息</w:t>
            </w:r>
          </w:p>
          <w:p w14:paraId="65816B7A" w14:textId="77777777" w:rsidR="00F828D2" w:rsidRPr="00F14137" w:rsidRDefault="001C3EE5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</w:t>
            </w:r>
            <w:r w:rsidR="00F828D2">
              <w:rPr>
                <w:sz w:val="18"/>
                <w:szCs w:val="18"/>
              </w:rPr>
              <w:t>点迹和航迹信息中添加</w:t>
            </w:r>
            <w:r w:rsidR="001F3658">
              <w:rPr>
                <w:rFonts w:hint="eastAsia"/>
                <w:sz w:val="18"/>
                <w:szCs w:val="18"/>
              </w:rPr>
              <w:t>单个目标字节长度字段</w:t>
            </w:r>
          </w:p>
        </w:tc>
      </w:tr>
      <w:tr w:rsidR="001C3EE5" w:rsidRPr="00F14137" w14:paraId="7DDA77B8" w14:textId="77777777" w:rsidTr="00B9418B">
        <w:tc>
          <w:tcPr>
            <w:tcW w:w="1271" w:type="dxa"/>
            <w:vAlign w:val="center"/>
          </w:tcPr>
          <w:p w14:paraId="28385180" w14:textId="77777777" w:rsidR="001C3EE5" w:rsidRPr="00F14137" w:rsidRDefault="001C3EE5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V</w:t>
            </w:r>
            <w:r w:rsidRPr="00F1413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14:paraId="139B5952" w14:textId="77777777" w:rsidR="001C3EE5" w:rsidRPr="00F14137" w:rsidRDefault="001C3EE5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  <w:vAlign w:val="center"/>
          </w:tcPr>
          <w:p w14:paraId="49BE4CA5" w14:textId="77777777" w:rsidR="001C3EE5" w:rsidRPr="00F14137" w:rsidRDefault="001C3EE5" w:rsidP="00D775FD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14:paraId="248F3614" w14:textId="77777777" w:rsidR="001C3EE5" w:rsidRDefault="001C3EE5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1、修改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.1.5节</w:t>
            </w:r>
            <w:r>
              <w:rPr>
                <w:rFonts w:hint="eastAsia"/>
                <w:sz w:val="18"/>
                <w:szCs w:val="18"/>
              </w:rPr>
              <w:t>“工作波形码”字段名</w:t>
            </w:r>
          </w:p>
          <w:p w14:paraId="251A5277" w14:textId="77777777" w:rsidR="001C3EE5" w:rsidRPr="001C3EE5" w:rsidRDefault="001C3EE5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修改各节表中</w:t>
            </w:r>
            <w:r>
              <w:rPr>
                <w:rFonts w:hint="eastAsia"/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备份</w:t>
            </w:r>
            <w:r>
              <w:rPr>
                <w:rFonts w:hint="eastAsia"/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字段名</w:t>
            </w:r>
          </w:p>
        </w:tc>
      </w:tr>
      <w:tr w:rsidR="001C3EE5" w:rsidRPr="00F14137" w14:paraId="0F6BF83A" w14:textId="77777777" w:rsidTr="00B9418B">
        <w:tc>
          <w:tcPr>
            <w:tcW w:w="1271" w:type="dxa"/>
            <w:vAlign w:val="center"/>
          </w:tcPr>
          <w:p w14:paraId="412FBB8A" w14:textId="77777777" w:rsidR="001C3EE5" w:rsidRPr="00F14137" w:rsidRDefault="002676E0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V0.5</w:t>
            </w:r>
          </w:p>
        </w:tc>
        <w:tc>
          <w:tcPr>
            <w:tcW w:w="1701" w:type="dxa"/>
            <w:vAlign w:val="center"/>
          </w:tcPr>
          <w:p w14:paraId="5F3A73F9" w14:textId="77777777" w:rsidR="001C3EE5" w:rsidRPr="001C3EE5" w:rsidRDefault="002676E0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022.08.10</w:t>
            </w:r>
          </w:p>
        </w:tc>
        <w:tc>
          <w:tcPr>
            <w:tcW w:w="1559" w:type="dxa"/>
            <w:vAlign w:val="center"/>
          </w:tcPr>
          <w:p w14:paraId="6080054D" w14:textId="77777777" w:rsidR="001C3EE5" w:rsidRPr="00F14137" w:rsidRDefault="002676E0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孙永强</w:t>
            </w:r>
          </w:p>
        </w:tc>
        <w:tc>
          <w:tcPr>
            <w:tcW w:w="3765" w:type="dxa"/>
          </w:tcPr>
          <w:p w14:paraId="2A583FC1" w14:textId="77777777" w:rsidR="001C3EE5" w:rsidRDefault="002676E0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修改表中关于距离单元量化的描述；</w:t>
            </w:r>
          </w:p>
          <w:p w14:paraId="16928E5B" w14:textId="77777777" w:rsidR="0002770F" w:rsidRPr="00F14137" w:rsidRDefault="0002770F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对于unint16/unint32的数据类型，统一</w:t>
            </w:r>
            <w:r w:rsidR="002A4E75">
              <w:rPr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大小端</w:t>
            </w:r>
            <w:r w:rsidR="002A4E75">
              <w:rPr>
                <w:sz w:val="18"/>
                <w:szCs w:val="18"/>
              </w:rPr>
              <w:t>格式</w:t>
            </w:r>
            <w:r>
              <w:rPr>
                <w:sz w:val="18"/>
                <w:szCs w:val="18"/>
              </w:rPr>
              <w:t>；</w:t>
            </w:r>
          </w:p>
        </w:tc>
      </w:tr>
      <w:tr w:rsidR="00C8577F" w:rsidRPr="00F14137" w14:paraId="6D5E89B8" w14:textId="77777777" w:rsidTr="00B9418B">
        <w:tc>
          <w:tcPr>
            <w:tcW w:w="1271" w:type="dxa"/>
            <w:vAlign w:val="center"/>
          </w:tcPr>
          <w:p w14:paraId="3C1E8144" w14:textId="77777777" w:rsidR="00C8577F" w:rsidRPr="00F14137" w:rsidRDefault="00C8577F" w:rsidP="00C8577F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V</w:t>
            </w:r>
            <w:r w:rsidRPr="00F1413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14:paraId="7951F061" w14:textId="77777777" w:rsidR="00C8577F" w:rsidRPr="00F14137" w:rsidRDefault="00C8577F" w:rsidP="00C8577F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  <w:vAlign w:val="center"/>
          </w:tcPr>
          <w:p w14:paraId="577FC1E8" w14:textId="77777777" w:rsidR="00C8577F" w:rsidRPr="00F14137" w:rsidRDefault="00C8577F" w:rsidP="00C8577F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14:paraId="5B3EC71C" w14:textId="77777777" w:rsidR="00C8577F" w:rsidRDefault="00C8577F" w:rsidP="00C8577F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1、修改2.1.1和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.2.2节中部分字段命名</w:t>
            </w:r>
            <w:r w:rsidR="00972D4F">
              <w:rPr>
                <w:rFonts w:hint="eastAsia"/>
                <w:sz w:val="18"/>
                <w:szCs w:val="18"/>
              </w:rPr>
              <w:t>，</w:t>
            </w:r>
            <w:r w:rsidR="00972D4F">
              <w:rPr>
                <w:sz w:val="18"/>
                <w:szCs w:val="18"/>
              </w:rPr>
              <w:t>并添加</w:t>
            </w:r>
            <w:r w:rsidR="00972D4F">
              <w:rPr>
                <w:rFonts w:hint="eastAsia"/>
                <w:sz w:val="18"/>
                <w:szCs w:val="18"/>
              </w:rPr>
              <w:t>“雷达I</w:t>
            </w:r>
            <w:r w:rsidR="00972D4F">
              <w:rPr>
                <w:sz w:val="18"/>
                <w:szCs w:val="18"/>
              </w:rPr>
              <w:t>D</w:t>
            </w:r>
            <w:r w:rsidR="00972D4F">
              <w:rPr>
                <w:rFonts w:hint="eastAsia"/>
                <w:sz w:val="18"/>
                <w:szCs w:val="18"/>
              </w:rPr>
              <w:t>”字段</w:t>
            </w:r>
          </w:p>
          <w:p w14:paraId="1269513F" w14:textId="77777777" w:rsidR="00C8577F" w:rsidRPr="00C8577F" w:rsidRDefault="00C8577F" w:rsidP="00C8577F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、2</w:t>
            </w:r>
            <w:r>
              <w:rPr>
                <w:sz w:val="18"/>
                <w:szCs w:val="18"/>
              </w:rPr>
              <w:t>.2.1</w:t>
            </w:r>
            <w:r>
              <w:rPr>
                <w:rFonts w:hint="eastAsia"/>
                <w:sz w:val="18"/>
                <w:szCs w:val="18"/>
              </w:rPr>
              <w:t>/2</w:t>
            </w:r>
            <w:r>
              <w:rPr>
                <w:sz w:val="18"/>
                <w:szCs w:val="18"/>
              </w:rPr>
              <w:t>.2.3</w:t>
            </w:r>
            <w:r>
              <w:rPr>
                <w:rFonts w:hint="eastAsia"/>
                <w:sz w:val="18"/>
                <w:szCs w:val="18"/>
              </w:rPr>
              <w:t>/2</w:t>
            </w:r>
            <w:r>
              <w:rPr>
                <w:sz w:val="18"/>
                <w:szCs w:val="18"/>
              </w:rPr>
              <w:t>.2.4节</w:t>
            </w:r>
            <w:r>
              <w:rPr>
                <w:rFonts w:hint="eastAsia"/>
                <w:sz w:val="18"/>
                <w:szCs w:val="18"/>
              </w:rPr>
              <w:t>添加章节引用</w:t>
            </w:r>
          </w:p>
        </w:tc>
      </w:tr>
      <w:tr w:rsidR="00353A81" w:rsidRPr="00F14137" w14:paraId="2CCEE6E1" w14:textId="77777777" w:rsidTr="00B9418B">
        <w:tc>
          <w:tcPr>
            <w:tcW w:w="1271" w:type="dxa"/>
            <w:vAlign w:val="center"/>
          </w:tcPr>
          <w:p w14:paraId="5ED63BA6" w14:textId="77777777" w:rsidR="00353A81" w:rsidRPr="00F14137" w:rsidRDefault="00353A81" w:rsidP="00353A81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0.7</w:t>
            </w:r>
          </w:p>
        </w:tc>
        <w:tc>
          <w:tcPr>
            <w:tcW w:w="1701" w:type="dxa"/>
            <w:vAlign w:val="center"/>
          </w:tcPr>
          <w:p w14:paraId="5BBB270B" w14:textId="77777777" w:rsidR="00353A81" w:rsidRPr="00F14137" w:rsidRDefault="00353A81" w:rsidP="00353A81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  <w:vAlign w:val="center"/>
          </w:tcPr>
          <w:p w14:paraId="35D5C5BC" w14:textId="77777777" w:rsidR="00353A81" w:rsidRPr="00F14137" w:rsidRDefault="00353A81" w:rsidP="00353A81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14:paraId="650F96FC" w14:textId="77777777" w:rsidR="00353A81" w:rsidRDefault="00353A81" w:rsidP="00353A81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D46CA">
              <w:rPr>
                <w:sz w:val="18"/>
                <w:szCs w:val="18"/>
              </w:rPr>
              <w:t>、完善</w:t>
            </w:r>
            <w:r w:rsidR="000D46CA">
              <w:rPr>
                <w:rFonts w:hint="eastAsia"/>
                <w:sz w:val="18"/>
                <w:szCs w:val="18"/>
              </w:rPr>
              <w:t>2</w:t>
            </w:r>
            <w:r w:rsidR="000D46CA">
              <w:rPr>
                <w:sz w:val="18"/>
                <w:szCs w:val="18"/>
              </w:rPr>
              <w:t>.1.1</w:t>
            </w:r>
            <w:r w:rsidR="000D46CA">
              <w:rPr>
                <w:rFonts w:hint="eastAsia"/>
                <w:sz w:val="18"/>
                <w:szCs w:val="18"/>
              </w:rPr>
              <w:t>/2</w:t>
            </w:r>
            <w:r w:rsidR="000D46CA">
              <w:rPr>
                <w:sz w:val="18"/>
                <w:szCs w:val="18"/>
              </w:rPr>
              <w:t>.1.4</w:t>
            </w:r>
            <w:r w:rsidR="000D46CA">
              <w:rPr>
                <w:rFonts w:hint="eastAsia"/>
                <w:sz w:val="18"/>
                <w:szCs w:val="18"/>
              </w:rPr>
              <w:t>/2</w:t>
            </w:r>
            <w:r w:rsidR="000D46CA">
              <w:rPr>
                <w:sz w:val="18"/>
                <w:szCs w:val="18"/>
              </w:rPr>
              <w:t>.2.2节中目标和调度信息</w:t>
            </w:r>
          </w:p>
          <w:p w14:paraId="22202BA6" w14:textId="77777777" w:rsidR="00353A81" w:rsidRDefault="00353A81" w:rsidP="000D46CA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0D46CA">
              <w:rPr>
                <w:sz w:val="18"/>
                <w:szCs w:val="18"/>
              </w:rPr>
              <w:t>2.2中添加</w:t>
            </w:r>
            <w:r w:rsidR="000D46CA">
              <w:rPr>
                <w:rFonts w:hint="eastAsia"/>
                <w:sz w:val="18"/>
                <w:szCs w:val="18"/>
              </w:rPr>
              <w:t>U</w:t>
            </w:r>
            <w:r w:rsidR="000D46CA">
              <w:rPr>
                <w:sz w:val="18"/>
                <w:szCs w:val="18"/>
              </w:rPr>
              <w:t>DP包结构描述</w:t>
            </w:r>
          </w:p>
          <w:p w14:paraId="47373A93" w14:textId="77777777" w:rsidR="00A4594B" w:rsidRPr="00C8577F" w:rsidRDefault="00A4594B" w:rsidP="000D46CA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3、添加2</w:t>
            </w:r>
            <w:r>
              <w:rPr>
                <w:sz w:val="18"/>
                <w:szCs w:val="18"/>
              </w:rPr>
              <w:t>.2.4节</w:t>
            </w:r>
          </w:p>
        </w:tc>
      </w:tr>
      <w:tr w:rsidR="000A64AD" w:rsidRPr="00F14137" w14:paraId="3BD26DB6" w14:textId="77777777" w:rsidTr="00B9418B">
        <w:tc>
          <w:tcPr>
            <w:tcW w:w="1271" w:type="dxa"/>
            <w:vAlign w:val="center"/>
          </w:tcPr>
          <w:p w14:paraId="187C1889" w14:textId="77777777" w:rsidR="000A64AD" w:rsidRPr="00F14137" w:rsidRDefault="000A64AD" w:rsidP="000A64AD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0.1</w:t>
            </w:r>
          </w:p>
        </w:tc>
        <w:tc>
          <w:tcPr>
            <w:tcW w:w="1701" w:type="dxa"/>
            <w:vAlign w:val="center"/>
          </w:tcPr>
          <w:p w14:paraId="6BC60E97" w14:textId="77777777" w:rsidR="000A64AD" w:rsidRPr="00F14137" w:rsidRDefault="000A64AD" w:rsidP="000A64AD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1559" w:type="dxa"/>
            <w:vAlign w:val="center"/>
          </w:tcPr>
          <w:p w14:paraId="282ABA5B" w14:textId="77777777" w:rsidR="000A64AD" w:rsidRPr="00F14137" w:rsidRDefault="000A64AD" w:rsidP="000A64AD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张小龙</w:t>
            </w:r>
            <w:r>
              <w:rPr>
                <w:rFonts w:hint="eastAsia"/>
                <w:sz w:val="18"/>
                <w:szCs w:val="18"/>
              </w:rPr>
              <w:t>、黄成伟</w:t>
            </w:r>
          </w:p>
        </w:tc>
        <w:tc>
          <w:tcPr>
            <w:tcW w:w="3765" w:type="dxa"/>
          </w:tcPr>
          <w:p w14:paraId="0A3C0682" w14:textId="77777777" w:rsidR="000A64AD" w:rsidRPr="00C8577F" w:rsidRDefault="000A64AD" w:rsidP="000A64AD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1、</w:t>
            </w:r>
            <w:r>
              <w:rPr>
                <w:rFonts w:hint="eastAsia"/>
                <w:sz w:val="18"/>
                <w:szCs w:val="18"/>
              </w:rPr>
              <w:t>基于《</w:t>
            </w:r>
            <w:r w:rsidRPr="000A64AD">
              <w:rPr>
                <w:rFonts w:hint="eastAsia"/>
                <w:sz w:val="18"/>
                <w:szCs w:val="18"/>
              </w:rPr>
              <w:t>追踪处理上下游通信协议V0.7</w:t>
            </w:r>
            <w:r>
              <w:rPr>
                <w:rFonts w:hint="eastAsia"/>
                <w:sz w:val="18"/>
                <w:szCs w:val="18"/>
              </w:rPr>
              <w:t>》修改，分为《</w:t>
            </w:r>
            <w:r w:rsidRPr="000A64AD">
              <w:rPr>
                <w:rFonts w:hint="eastAsia"/>
                <w:sz w:val="18"/>
                <w:szCs w:val="18"/>
              </w:rPr>
              <w:t>反无系统网络通用通信协议及信息定义基本要求V0.1</w:t>
            </w:r>
            <w:r>
              <w:rPr>
                <w:rFonts w:hint="eastAsia"/>
                <w:sz w:val="18"/>
                <w:szCs w:val="18"/>
              </w:rPr>
              <w:t>》和《</w:t>
            </w:r>
            <w:r w:rsidR="00136D15" w:rsidRPr="00136D15">
              <w:rPr>
                <w:rFonts w:hint="eastAsia"/>
                <w:sz w:val="18"/>
                <w:szCs w:val="18"/>
              </w:rPr>
              <w:t>反无雷达通信协议V0.1</w:t>
            </w:r>
            <w:r>
              <w:rPr>
                <w:rFonts w:hint="eastAsia"/>
                <w:sz w:val="18"/>
                <w:szCs w:val="18"/>
              </w:rPr>
              <w:t>》</w:t>
            </w:r>
            <w:r w:rsidR="002A1144">
              <w:rPr>
                <w:rFonts w:hint="eastAsia"/>
                <w:sz w:val="18"/>
                <w:szCs w:val="18"/>
              </w:rPr>
              <w:t>，本文为《</w:t>
            </w:r>
            <w:r w:rsidR="00136D15" w:rsidRPr="00136D15">
              <w:rPr>
                <w:rFonts w:hint="eastAsia"/>
                <w:sz w:val="18"/>
                <w:szCs w:val="18"/>
              </w:rPr>
              <w:t>反无雷达通信协议V0.1</w:t>
            </w:r>
            <w:r w:rsidR="002A1144">
              <w:rPr>
                <w:rFonts w:hint="eastAsia"/>
                <w:sz w:val="18"/>
                <w:szCs w:val="18"/>
              </w:rPr>
              <w:t>》</w:t>
            </w:r>
          </w:p>
        </w:tc>
      </w:tr>
      <w:tr w:rsidR="00CC1B7B" w:rsidRPr="00F14137" w14:paraId="69B3A9B7" w14:textId="77777777" w:rsidTr="00B9418B">
        <w:tc>
          <w:tcPr>
            <w:tcW w:w="1271" w:type="dxa"/>
            <w:vAlign w:val="center"/>
          </w:tcPr>
          <w:p w14:paraId="12C7B9B5" w14:textId="77777777" w:rsidR="00CC1B7B" w:rsidRPr="00F14137" w:rsidRDefault="00CC1B7B" w:rsidP="00CC1B7B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0.2</w:t>
            </w:r>
          </w:p>
        </w:tc>
        <w:tc>
          <w:tcPr>
            <w:tcW w:w="1701" w:type="dxa"/>
            <w:vAlign w:val="center"/>
          </w:tcPr>
          <w:p w14:paraId="132C1F63" w14:textId="77777777" w:rsidR="00CC1B7B" w:rsidRPr="00F14137" w:rsidRDefault="00CC1B7B" w:rsidP="00CC1B7B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559" w:type="dxa"/>
            <w:vAlign w:val="center"/>
          </w:tcPr>
          <w:p w14:paraId="1EBCC925" w14:textId="77777777" w:rsidR="00CC1B7B" w:rsidRPr="00F14137" w:rsidRDefault="00A65D00" w:rsidP="00CC1B7B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张小龙、</w:t>
            </w:r>
            <w:r w:rsidR="00CC1B7B">
              <w:rPr>
                <w:rFonts w:hint="eastAsia"/>
                <w:sz w:val="18"/>
                <w:szCs w:val="18"/>
              </w:rPr>
              <w:t>黄成伟</w:t>
            </w:r>
          </w:p>
        </w:tc>
        <w:tc>
          <w:tcPr>
            <w:tcW w:w="3765" w:type="dxa"/>
          </w:tcPr>
          <w:p w14:paraId="4B7D626A" w14:textId="77777777" w:rsidR="00CC1B7B" w:rsidRDefault="009C1142" w:rsidP="009C1142">
            <w:pPr>
              <w:pStyle w:val="a0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修改所有信息的包头同《</w:t>
            </w:r>
            <w:r w:rsidRPr="000A64AD">
              <w:rPr>
                <w:rFonts w:hint="eastAsia"/>
                <w:sz w:val="18"/>
                <w:szCs w:val="18"/>
              </w:rPr>
              <w:t>反无系统网络通用通信协议及信息定义基本要求</w:t>
            </w:r>
            <w:r>
              <w:rPr>
                <w:rFonts w:hint="eastAsia"/>
                <w:sz w:val="18"/>
                <w:szCs w:val="18"/>
              </w:rPr>
              <w:t>V0.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》要求一致，按照《</w:t>
            </w:r>
            <w:r w:rsidRPr="000A64AD">
              <w:rPr>
                <w:rFonts w:hint="eastAsia"/>
                <w:sz w:val="18"/>
                <w:szCs w:val="18"/>
              </w:rPr>
              <w:t>反无系统网络通用通信协议及信息定义基本要求V0.1</w:t>
            </w:r>
            <w:r>
              <w:rPr>
                <w:rFonts w:hint="eastAsia"/>
                <w:sz w:val="18"/>
                <w:szCs w:val="18"/>
              </w:rPr>
              <w:t>》要求给所有信息添加包尾</w:t>
            </w:r>
          </w:p>
          <w:p w14:paraId="24354B69" w14:textId="77777777" w:rsidR="0042216D" w:rsidRDefault="0042216D" w:rsidP="009C1142">
            <w:pPr>
              <w:pStyle w:val="a0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修改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.1.1</w:t>
            </w:r>
            <w:r>
              <w:rPr>
                <w:rFonts w:hint="eastAsia"/>
                <w:sz w:val="18"/>
                <w:szCs w:val="18"/>
              </w:rPr>
              <w:t>/4</w:t>
            </w:r>
            <w:r>
              <w:rPr>
                <w:sz w:val="18"/>
                <w:szCs w:val="18"/>
              </w:rPr>
              <w:t>.1.2</w:t>
            </w:r>
            <w:r>
              <w:rPr>
                <w:rFonts w:hint="eastAsia"/>
                <w:sz w:val="18"/>
                <w:szCs w:val="18"/>
              </w:rPr>
              <w:t>/4</w:t>
            </w:r>
            <w:r>
              <w:rPr>
                <w:sz w:val="18"/>
                <w:szCs w:val="18"/>
              </w:rPr>
              <w:t>.2.1节部分字段位置和描述</w:t>
            </w:r>
          </w:p>
          <w:p w14:paraId="2B9AB8E3" w14:textId="77777777" w:rsidR="009C1142" w:rsidRPr="00F14137" w:rsidRDefault="0042216D" w:rsidP="009C1142">
            <w:pPr>
              <w:pStyle w:val="a0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.3.1</w:t>
            </w:r>
            <w:r>
              <w:rPr>
                <w:rFonts w:hint="eastAsia"/>
                <w:sz w:val="18"/>
                <w:szCs w:val="18"/>
              </w:rPr>
              <w:t>/4</w:t>
            </w:r>
            <w:r>
              <w:rPr>
                <w:sz w:val="18"/>
                <w:szCs w:val="18"/>
              </w:rPr>
              <w:t>.3.2</w:t>
            </w:r>
            <w:r>
              <w:rPr>
                <w:rFonts w:hint="eastAsia"/>
                <w:sz w:val="18"/>
                <w:szCs w:val="18"/>
              </w:rPr>
              <w:t>/4</w:t>
            </w:r>
            <w:r>
              <w:rPr>
                <w:sz w:val="18"/>
                <w:szCs w:val="18"/>
              </w:rPr>
              <w:t>.4.1节部分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表头序号错误</w:t>
            </w:r>
          </w:p>
        </w:tc>
      </w:tr>
      <w:tr w:rsidR="00F06618" w:rsidRPr="00F14137" w14:paraId="66851AEE" w14:textId="77777777" w:rsidTr="00B9418B">
        <w:tc>
          <w:tcPr>
            <w:tcW w:w="1271" w:type="dxa"/>
            <w:vAlign w:val="center"/>
          </w:tcPr>
          <w:p w14:paraId="2C82B5BC" w14:textId="77777777" w:rsidR="00F06618" w:rsidRPr="00F14137" w:rsidRDefault="00F06618" w:rsidP="00532DEE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V</w:t>
            </w:r>
            <w:r>
              <w:rPr>
                <w:sz w:val="18"/>
                <w:szCs w:val="18"/>
              </w:rPr>
              <w:t>0.</w:t>
            </w:r>
            <w:r w:rsidR="00532DEE"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2D82C87C" w14:textId="77777777" w:rsidR="00F06618" w:rsidRPr="00F14137" w:rsidRDefault="00F06618" w:rsidP="00F06618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559" w:type="dxa"/>
            <w:vAlign w:val="center"/>
          </w:tcPr>
          <w:p w14:paraId="0D521910" w14:textId="77777777" w:rsidR="00F06618" w:rsidRPr="00F14137" w:rsidRDefault="00F06618" w:rsidP="00F06618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张小龙、黄成伟</w:t>
            </w:r>
          </w:p>
        </w:tc>
        <w:tc>
          <w:tcPr>
            <w:tcW w:w="3765" w:type="dxa"/>
          </w:tcPr>
          <w:p w14:paraId="21983063" w14:textId="77777777" w:rsidR="00F06618" w:rsidRPr="00F14137" w:rsidRDefault="00F06618" w:rsidP="00F06618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1、调整检测点和跟踪点中</w:t>
            </w:r>
            <w:r w:rsidRPr="00F06618">
              <w:rPr>
                <w:sz w:val="18"/>
                <w:szCs w:val="18"/>
              </w:rPr>
              <w:t>azimuth</w:t>
            </w:r>
            <w:r>
              <w:rPr>
                <w:sz w:val="18"/>
                <w:szCs w:val="18"/>
              </w:rPr>
              <w:t>和</w:t>
            </w:r>
            <w:r w:rsidRPr="00F06618">
              <w:rPr>
                <w:sz w:val="18"/>
                <w:szCs w:val="18"/>
              </w:rPr>
              <w:t>range</w:t>
            </w:r>
            <w:r>
              <w:rPr>
                <w:sz w:val="18"/>
                <w:szCs w:val="18"/>
              </w:rPr>
              <w:t>的顺序</w:t>
            </w:r>
          </w:p>
        </w:tc>
      </w:tr>
      <w:tr w:rsidR="00532DEE" w:rsidRPr="00DC595E" w14:paraId="466BB953" w14:textId="77777777" w:rsidTr="00B9418B">
        <w:tc>
          <w:tcPr>
            <w:tcW w:w="1271" w:type="dxa"/>
            <w:vAlign w:val="center"/>
          </w:tcPr>
          <w:p w14:paraId="1B671BEB" w14:textId="77777777" w:rsidR="00532DEE" w:rsidRPr="00F14137" w:rsidRDefault="00532DEE" w:rsidP="00532DEE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0.4</w:t>
            </w:r>
          </w:p>
        </w:tc>
        <w:tc>
          <w:tcPr>
            <w:tcW w:w="1701" w:type="dxa"/>
            <w:vAlign w:val="center"/>
          </w:tcPr>
          <w:p w14:paraId="5DA6B8B9" w14:textId="77777777" w:rsidR="00532DEE" w:rsidRPr="00F14137" w:rsidRDefault="00532DEE" w:rsidP="00532DEE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1559" w:type="dxa"/>
            <w:vAlign w:val="center"/>
          </w:tcPr>
          <w:p w14:paraId="60096D71" w14:textId="77777777" w:rsidR="00532DEE" w:rsidRPr="00F14137" w:rsidRDefault="00532DEE" w:rsidP="00532DEE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14:paraId="64B878E4" w14:textId="77777777" w:rsidR="007650BA" w:rsidRDefault="00DC595E" w:rsidP="007650BA">
            <w:pPr>
              <w:pStyle w:val="a0"/>
              <w:numPr>
                <w:ilvl w:val="0"/>
                <w:numId w:val="4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修改4</w:t>
            </w:r>
            <w:r>
              <w:rPr>
                <w:sz w:val="18"/>
                <w:szCs w:val="18"/>
              </w:rPr>
              <w:t>.1.2</w:t>
            </w:r>
            <w:r>
              <w:rPr>
                <w:rFonts w:hint="eastAsia"/>
                <w:sz w:val="18"/>
                <w:szCs w:val="18"/>
              </w:rPr>
              <w:t>“航迹信息”中“x/y</w:t>
            </w:r>
            <w:r>
              <w:rPr>
                <w:sz w:val="18"/>
                <w:szCs w:val="18"/>
              </w:rPr>
              <w:t>/z</w:t>
            </w:r>
            <w:r>
              <w:rPr>
                <w:rFonts w:hint="eastAsia"/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字段长度由</w:t>
            </w:r>
            <w:r>
              <w:rPr>
                <w:rFonts w:hint="eastAsia"/>
                <w:sz w:val="18"/>
                <w:szCs w:val="18"/>
              </w:rPr>
              <w:t>2改</w:t>
            </w:r>
            <w:r>
              <w:rPr>
                <w:sz w:val="18"/>
                <w:szCs w:val="18"/>
              </w:rPr>
              <w:t>为4字节</w:t>
            </w:r>
          </w:p>
          <w:p w14:paraId="1402B1CD" w14:textId="77777777" w:rsidR="007650BA" w:rsidRPr="007650BA" w:rsidRDefault="00873897" w:rsidP="007650BA">
            <w:pPr>
              <w:pStyle w:val="a0"/>
              <w:numPr>
                <w:ilvl w:val="0"/>
                <w:numId w:val="4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调整</w:t>
            </w:r>
            <w:r w:rsidR="00DC595E">
              <w:rPr>
                <w:rFonts w:hint="eastAsia"/>
                <w:sz w:val="18"/>
                <w:szCs w:val="18"/>
              </w:rPr>
              <w:t>“</w:t>
            </w:r>
            <w:r w:rsidR="00DC595E" w:rsidRPr="00AD6F6F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="00DC595E" w:rsidRPr="00AD6F6F">
              <w:rPr>
                <w:rFonts w:asciiTheme="minorEastAsia" w:hAnsiTheme="minorEastAsia"/>
                <w:sz w:val="18"/>
                <w:szCs w:val="18"/>
              </w:rPr>
              <w:t>wsTasFlag</w:t>
            </w:r>
            <w:r w:rsidR="00DC595E">
              <w:rPr>
                <w:rFonts w:hint="eastAsia"/>
                <w:sz w:val="18"/>
                <w:szCs w:val="18"/>
              </w:rPr>
              <w:t>”字段位置</w:t>
            </w:r>
            <w:r w:rsidR="007650BA">
              <w:rPr>
                <w:rFonts w:hint="eastAsia"/>
                <w:sz w:val="18"/>
                <w:szCs w:val="18"/>
              </w:rPr>
              <w:t>，</w:t>
            </w:r>
            <w:r w:rsidR="007650BA">
              <w:rPr>
                <w:sz w:val="18"/>
                <w:szCs w:val="18"/>
              </w:rPr>
              <w:t>修改</w:t>
            </w:r>
            <w:r w:rsidR="007650BA">
              <w:rPr>
                <w:rFonts w:hint="eastAsia"/>
                <w:sz w:val="18"/>
                <w:szCs w:val="18"/>
              </w:rPr>
              <w:t>“</w:t>
            </w:r>
            <w:r w:rsidR="007650BA" w:rsidRPr="00F14137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="007650BA" w:rsidRPr="00F14137">
              <w:rPr>
                <w:rFonts w:asciiTheme="minorEastAsia" w:hAnsiTheme="minorEastAsia"/>
                <w:sz w:val="18"/>
                <w:szCs w:val="18"/>
              </w:rPr>
              <w:t>orcastFrameNum</w:t>
            </w:r>
            <w:r w:rsidR="007650BA">
              <w:rPr>
                <w:rFonts w:hint="eastAsia"/>
                <w:sz w:val="18"/>
                <w:szCs w:val="18"/>
              </w:rPr>
              <w:t>”和“</w:t>
            </w:r>
            <w:r w:rsidR="007650BA"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="007650BA" w:rsidRPr="00F14137">
              <w:rPr>
                <w:rFonts w:asciiTheme="minorEastAsia" w:hAnsiTheme="minorEastAsia"/>
                <w:sz w:val="18"/>
                <w:szCs w:val="18"/>
              </w:rPr>
              <w:t>ssociationNum</w:t>
            </w:r>
            <w:r w:rsidR="007650BA">
              <w:rPr>
                <w:rFonts w:hint="eastAsia"/>
                <w:sz w:val="18"/>
                <w:szCs w:val="18"/>
              </w:rPr>
              <w:t>”字段长度由1改为2字节，</w:t>
            </w:r>
            <w:r w:rsidR="00DC595E">
              <w:rPr>
                <w:rFonts w:hint="eastAsia"/>
                <w:sz w:val="18"/>
                <w:szCs w:val="18"/>
              </w:rPr>
              <w:t>保证4字节对齐</w:t>
            </w:r>
          </w:p>
        </w:tc>
      </w:tr>
      <w:tr w:rsidR="00B512D0" w:rsidRPr="00F14137" w14:paraId="344448D3" w14:textId="77777777" w:rsidTr="00B9418B">
        <w:tc>
          <w:tcPr>
            <w:tcW w:w="1271" w:type="dxa"/>
            <w:vAlign w:val="center"/>
          </w:tcPr>
          <w:p w14:paraId="2DB1734E" w14:textId="77777777" w:rsidR="00B512D0" w:rsidRPr="00F14137" w:rsidRDefault="00B512D0" w:rsidP="00B512D0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0.5</w:t>
            </w:r>
          </w:p>
        </w:tc>
        <w:tc>
          <w:tcPr>
            <w:tcW w:w="1701" w:type="dxa"/>
            <w:vAlign w:val="center"/>
          </w:tcPr>
          <w:p w14:paraId="0BA13C20" w14:textId="77777777" w:rsidR="00B512D0" w:rsidRPr="00F14137" w:rsidRDefault="00B512D0" w:rsidP="00B512D0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1559" w:type="dxa"/>
            <w:vAlign w:val="center"/>
          </w:tcPr>
          <w:p w14:paraId="438C415C" w14:textId="77777777" w:rsidR="00B512D0" w:rsidRPr="00F14137" w:rsidRDefault="00B512D0" w:rsidP="00B512D0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14:paraId="76B446ED" w14:textId="77777777" w:rsidR="00B512D0" w:rsidRDefault="00B512D0" w:rsidP="00B512D0">
            <w:pPr>
              <w:pStyle w:val="a0"/>
              <w:numPr>
                <w:ilvl w:val="0"/>
                <w:numId w:val="4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修改4</w:t>
            </w:r>
            <w:r>
              <w:rPr>
                <w:sz w:val="18"/>
                <w:szCs w:val="18"/>
              </w:rPr>
              <w:t>.1.2</w:t>
            </w:r>
            <w:r>
              <w:rPr>
                <w:rFonts w:hint="eastAsia"/>
                <w:sz w:val="18"/>
                <w:szCs w:val="18"/>
              </w:rPr>
              <w:t>“航迹信息”中“x/y</w:t>
            </w:r>
            <w:r>
              <w:rPr>
                <w:sz w:val="18"/>
                <w:szCs w:val="18"/>
              </w:rPr>
              <w:t>/z</w:t>
            </w:r>
            <w:r>
              <w:rPr>
                <w:rFonts w:hint="eastAsia"/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字段</w:t>
            </w:r>
            <w:r>
              <w:rPr>
                <w:rFonts w:hint="eastAsia"/>
                <w:sz w:val="18"/>
                <w:szCs w:val="18"/>
              </w:rPr>
              <w:t>类型</w:t>
            </w:r>
            <w:r>
              <w:rPr>
                <w:sz w:val="18"/>
                <w:szCs w:val="18"/>
              </w:rPr>
              <w:t>由uint32改为int32</w:t>
            </w:r>
          </w:p>
          <w:p w14:paraId="7D11F080" w14:textId="77777777" w:rsidR="00B512D0" w:rsidRPr="007650BA" w:rsidRDefault="00B512D0" w:rsidP="007E5801">
            <w:pPr>
              <w:pStyle w:val="a0"/>
              <w:numPr>
                <w:ilvl w:val="0"/>
                <w:numId w:val="4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.3.2</w:t>
            </w:r>
            <w:r w:rsidR="007E5801">
              <w:rPr>
                <w:rFonts w:hint="eastAsia"/>
                <w:sz w:val="18"/>
                <w:szCs w:val="18"/>
              </w:rPr>
              <w:t>“</w:t>
            </w:r>
            <w:r w:rsidR="007E5801">
              <w:rPr>
                <w:sz w:val="18"/>
                <w:szCs w:val="18"/>
              </w:rPr>
              <w:t>调试</w:t>
            </w:r>
            <w:r w:rsidR="007E5801">
              <w:rPr>
                <w:rFonts w:hint="eastAsia"/>
                <w:sz w:val="18"/>
                <w:szCs w:val="18"/>
              </w:rPr>
              <w:t>/</w:t>
            </w:r>
            <w:r w:rsidR="007E5801">
              <w:rPr>
                <w:sz w:val="18"/>
                <w:szCs w:val="18"/>
              </w:rPr>
              <w:t>配置参数信息</w:t>
            </w:r>
            <w:r w:rsidR="007E5801">
              <w:rPr>
                <w:rFonts w:hint="eastAsia"/>
                <w:sz w:val="18"/>
                <w:szCs w:val="18"/>
              </w:rPr>
              <w:t>”中</w:t>
            </w:r>
            <w:r>
              <w:rPr>
                <w:rFonts w:hint="eastAsia"/>
                <w:sz w:val="18"/>
                <w:szCs w:val="18"/>
              </w:rPr>
              <w:t>添加“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isFailFlag</w:t>
            </w:r>
            <w:r>
              <w:rPr>
                <w:rFonts w:hint="eastAsia"/>
                <w:sz w:val="18"/>
                <w:szCs w:val="18"/>
              </w:rPr>
              <w:t>”字段</w:t>
            </w:r>
          </w:p>
        </w:tc>
      </w:tr>
      <w:tr w:rsidR="000C37AB" w:rsidRPr="00F14137" w14:paraId="5BB19DA1" w14:textId="77777777" w:rsidTr="00B9418B">
        <w:tc>
          <w:tcPr>
            <w:tcW w:w="1271" w:type="dxa"/>
            <w:vAlign w:val="center"/>
          </w:tcPr>
          <w:p w14:paraId="3AAA96E7" w14:textId="77777777" w:rsidR="000C37AB" w:rsidRPr="00F14137" w:rsidRDefault="000C37AB" w:rsidP="000C37AB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 w:rsidR="0009552A">
              <w:rPr>
                <w:sz w:val="18"/>
                <w:szCs w:val="18"/>
              </w:rPr>
              <w:t>0.6</w:t>
            </w:r>
          </w:p>
        </w:tc>
        <w:tc>
          <w:tcPr>
            <w:tcW w:w="1701" w:type="dxa"/>
            <w:vAlign w:val="center"/>
          </w:tcPr>
          <w:p w14:paraId="3D6BE400" w14:textId="77777777" w:rsidR="000C37AB" w:rsidRPr="00F14137" w:rsidRDefault="000C37AB" w:rsidP="0009552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 w:rsidR="0009552A">
              <w:rPr>
                <w:sz w:val="18"/>
                <w:szCs w:val="18"/>
              </w:rPr>
              <w:t>20</w:t>
            </w:r>
          </w:p>
        </w:tc>
        <w:tc>
          <w:tcPr>
            <w:tcW w:w="1559" w:type="dxa"/>
            <w:vAlign w:val="center"/>
          </w:tcPr>
          <w:p w14:paraId="6F16A3CC" w14:textId="77777777" w:rsidR="000C37AB" w:rsidRPr="00F14137" w:rsidRDefault="000C37AB" w:rsidP="000C37AB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14:paraId="5296B41B" w14:textId="77777777" w:rsidR="0067622E" w:rsidRDefault="0067622E" w:rsidP="000C37AB">
            <w:pPr>
              <w:pStyle w:val="a0"/>
              <w:numPr>
                <w:ilvl w:val="0"/>
                <w:numId w:val="4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删除4</w:t>
            </w:r>
            <w:r>
              <w:rPr>
                <w:sz w:val="18"/>
                <w:szCs w:val="18"/>
              </w:rPr>
              <w:t>.1.2</w:t>
            </w:r>
            <w:r>
              <w:rPr>
                <w:rFonts w:hint="eastAsia"/>
                <w:sz w:val="18"/>
                <w:szCs w:val="18"/>
              </w:rPr>
              <w:t>“航迹信息”中多余的“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orcastFrameNum</w:t>
            </w:r>
            <w:r>
              <w:rPr>
                <w:rFonts w:hint="eastAsia"/>
                <w:sz w:val="18"/>
                <w:szCs w:val="18"/>
              </w:rPr>
              <w:t>”和“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ssociationNum</w:t>
            </w:r>
            <w:r>
              <w:rPr>
                <w:rFonts w:hint="eastAsia"/>
                <w:sz w:val="18"/>
                <w:szCs w:val="18"/>
              </w:rPr>
              <w:t>”字段</w:t>
            </w:r>
          </w:p>
          <w:p w14:paraId="7A885855" w14:textId="77777777" w:rsidR="000C37AB" w:rsidRPr="007650BA" w:rsidRDefault="000C37AB" w:rsidP="0067622E">
            <w:pPr>
              <w:pStyle w:val="a0"/>
              <w:numPr>
                <w:ilvl w:val="0"/>
                <w:numId w:val="4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CB6613">
              <w:rPr>
                <w:sz w:val="18"/>
                <w:szCs w:val="18"/>
              </w:rPr>
              <w:t>.2</w:t>
            </w:r>
            <w:r w:rsidR="0067622E">
              <w:rPr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“</w:t>
            </w:r>
            <w:r w:rsidR="0041278F">
              <w:rPr>
                <w:sz w:val="18"/>
                <w:szCs w:val="18"/>
              </w:rPr>
              <w:t>调度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41278F">
              <w:rPr>
                <w:rFonts w:hint="eastAsia"/>
                <w:sz w:val="18"/>
                <w:szCs w:val="18"/>
              </w:rPr>
              <w:t>波控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”</w:t>
            </w:r>
            <w:r w:rsidR="0067622E" w:rsidRPr="007650BA">
              <w:rPr>
                <w:sz w:val="18"/>
                <w:szCs w:val="18"/>
              </w:rPr>
              <w:t xml:space="preserve"> </w:t>
            </w:r>
            <w:r w:rsidR="0041278F">
              <w:rPr>
                <w:sz w:val="18"/>
                <w:szCs w:val="18"/>
              </w:rPr>
              <w:t>中添加</w:t>
            </w:r>
            <w:r w:rsidR="0041278F">
              <w:rPr>
                <w:rFonts w:hint="eastAsia"/>
                <w:sz w:val="18"/>
                <w:szCs w:val="18"/>
              </w:rPr>
              <w:t>“</w:t>
            </w:r>
            <w:r w:rsidR="0041278F" w:rsidRPr="00C73EE3">
              <w:rPr>
                <w:rFonts w:asciiTheme="minorEastAsia" w:hAnsiTheme="minorEastAsia"/>
                <w:sz w:val="18"/>
                <w:szCs w:val="18"/>
              </w:rPr>
              <w:t>trackTwsTasFlag</w:t>
            </w:r>
            <w:r w:rsidR="0041278F">
              <w:rPr>
                <w:rFonts w:hint="eastAsia"/>
                <w:sz w:val="18"/>
                <w:szCs w:val="18"/>
              </w:rPr>
              <w:t>”字段，并修改“reserve”字段长度</w:t>
            </w:r>
          </w:p>
        </w:tc>
      </w:tr>
      <w:tr w:rsidR="007A0E1D" w:rsidRPr="00F14137" w14:paraId="67A55CC3" w14:textId="77777777" w:rsidTr="00B9418B">
        <w:tc>
          <w:tcPr>
            <w:tcW w:w="1271" w:type="dxa"/>
            <w:vAlign w:val="center"/>
          </w:tcPr>
          <w:p w14:paraId="47F900EE" w14:textId="77777777" w:rsidR="007A0E1D" w:rsidRPr="00F14137" w:rsidRDefault="007A0E1D" w:rsidP="007A0E1D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0.7</w:t>
            </w:r>
          </w:p>
        </w:tc>
        <w:tc>
          <w:tcPr>
            <w:tcW w:w="1701" w:type="dxa"/>
            <w:vAlign w:val="center"/>
          </w:tcPr>
          <w:p w14:paraId="36A58354" w14:textId="77777777" w:rsidR="007A0E1D" w:rsidRPr="00F14137" w:rsidRDefault="007A0E1D" w:rsidP="007A0E1D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1559" w:type="dxa"/>
            <w:vAlign w:val="center"/>
          </w:tcPr>
          <w:p w14:paraId="06ABF154" w14:textId="77777777" w:rsidR="007A0E1D" w:rsidRPr="00F14137" w:rsidRDefault="007A0E1D" w:rsidP="007A0E1D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14:paraId="0D55E5C1" w14:textId="77777777" w:rsidR="007A0E1D" w:rsidRDefault="007A0E1D" w:rsidP="0024600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1、4</w:t>
            </w:r>
            <w:r>
              <w:rPr>
                <w:sz w:val="18"/>
                <w:szCs w:val="18"/>
              </w:rPr>
              <w:t>.2.1</w:t>
            </w:r>
            <w:r>
              <w:rPr>
                <w:rFonts w:hint="eastAsia"/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调度</w:t>
            </w:r>
            <w:r>
              <w:rPr>
                <w:rFonts w:hint="eastAsia"/>
                <w:sz w:val="18"/>
                <w:szCs w:val="18"/>
              </w:rPr>
              <w:t>/波控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”</w:t>
            </w:r>
            <w:r w:rsidR="00246005">
              <w:rPr>
                <w:rFonts w:hint="eastAsia"/>
                <w:sz w:val="18"/>
                <w:szCs w:val="18"/>
              </w:rPr>
              <w:t>发送方向添加“</w:t>
            </w:r>
            <w:r>
              <w:rPr>
                <w:rFonts w:hint="eastAsia"/>
                <w:sz w:val="18"/>
                <w:szCs w:val="18"/>
              </w:rPr>
              <w:t>数据</w:t>
            </w:r>
            <w:r w:rsidRPr="00F14137">
              <w:rPr>
                <w:rFonts w:hint="eastAsia"/>
                <w:sz w:val="18"/>
                <w:szCs w:val="18"/>
              </w:rPr>
              <w:t>处理</w:t>
            </w:r>
            <w:r>
              <w:rPr>
                <w:rFonts w:hint="eastAsia"/>
                <w:sz w:val="18"/>
                <w:szCs w:val="18"/>
              </w:rPr>
              <w:t>模块-&gt;上位机</w:t>
            </w:r>
            <w:r w:rsidR="00246005">
              <w:rPr>
                <w:rFonts w:hint="eastAsia"/>
                <w:sz w:val="18"/>
                <w:szCs w:val="18"/>
              </w:rPr>
              <w:t>”</w:t>
            </w:r>
          </w:p>
          <w:p w14:paraId="335BE678" w14:textId="77777777" w:rsidR="008B2BAC" w:rsidRDefault="008B2BAC" w:rsidP="008C4D00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2、上位机</w:t>
            </w:r>
            <w:r w:rsidR="008C4D00">
              <w:rPr>
                <w:rFonts w:hint="eastAsia"/>
                <w:sz w:val="18"/>
                <w:szCs w:val="18"/>
              </w:rPr>
              <w:t>接收的报文必需</w:t>
            </w:r>
            <w:r>
              <w:rPr>
                <w:rFonts w:hint="eastAsia"/>
                <w:sz w:val="18"/>
                <w:szCs w:val="18"/>
              </w:rPr>
              <w:t>要显示的字段“</w:t>
            </w:r>
            <w:r w:rsidRPr="008B2BAC">
              <w:rPr>
                <w:rFonts w:hint="eastAsia"/>
                <w:sz w:val="18"/>
                <w:szCs w:val="18"/>
                <w:shd w:val="clear" w:color="auto" w:fill="FFFF00"/>
              </w:rPr>
              <w:t>黄色</w:t>
            </w:r>
            <w:r>
              <w:rPr>
                <w:rFonts w:hint="eastAsia"/>
                <w:sz w:val="18"/>
                <w:szCs w:val="18"/>
              </w:rPr>
              <w:t>”突显</w:t>
            </w:r>
          </w:p>
        </w:tc>
      </w:tr>
      <w:tr w:rsidR="005314EA" w:rsidRPr="00F14137" w14:paraId="333F114D" w14:textId="77777777" w:rsidTr="00B9418B">
        <w:tc>
          <w:tcPr>
            <w:tcW w:w="1271" w:type="dxa"/>
            <w:vAlign w:val="center"/>
          </w:tcPr>
          <w:p w14:paraId="4DE49681" w14:textId="77777777" w:rsidR="005314EA" w:rsidRPr="00F14137" w:rsidRDefault="005314EA" w:rsidP="005314EA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0.8</w:t>
            </w:r>
          </w:p>
        </w:tc>
        <w:tc>
          <w:tcPr>
            <w:tcW w:w="1701" w:type="dxa"/>
            <w:vAlign w:val="center"/>
          </w:tcPr>
          <w:p w14:paraId="556EC1C2" w14:textId="77777777" w:rsidR="005314EA" w:rsidRPr="00F14137" w:rsidRDefault="005314EA" w:rsidP="005314E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1559" w:type="dxa"/>
            <w:vAlign w:val="center"/>
          </w:tcPr>
          <w:p w14:paraId="150C02BA" w14:textId="77777777" w:rsidR="005314EA" w:rsidRPr="00F14137" w:rsidRDefault="005314EA" w:rsidP="005314EA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14:paraId="08D1457B" w14:textId="77777777" w:rsidR="005314EA" w:rsidRDefault="005314EA" w:rsidP="005314EA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</w:t>
            </w:r>
            <w:r w:rsidR="00B811C1">
              <w:rPr>
                <w:rFonts w:hint="eastAsia"/>
                <w:sz w:val="18"/>
                <w:szCs w:val="18"/>
              </w:rPr>
              <w:t>在</w:t>
            </w:r>
            <w:r w:rsidR="003437E1">
              <w:rPr>
                <w:rFonts w:hint="eastAsia"/>
                <w:sz w:val="18"/>
                <w:szCs w:val="18"/>
              </w:rPr>
              <w:t>4．</w:t>
            </w:r>
            <w:r w:rsidR="00B811C1">
              <w:rPr>
                <w:rFonts w:hint="eastAsia"/>
                <w:sz w:val="18"/>
                <w:szCs w:val="18"/>
              </w:rPr>
              <w:t>“报文定义”</w:t>
            </w:r>
            <w:r w:rsidR="003437E1">
              <w:rPr>
                <w:rFonts w:hint="eastAsia"/>
                <w:sz w:val="18"/>
                <w:szCs w:val="18"/>
              </w:rPr>
              <w:t>章节各报文表格中添加“Scale”缩放因子列</w:t>
            </w:r>
            <w:r w:rsidR="00BE4CC2">
              <w:rPr>
                <w:rFonts w:hint="eastAsia"/>
                <w:sz w:val="18"/>
                <w:szCs w:val="18"/>
              </w:rPr>
              <w:t>，并对部分因子</w:t>
            </w:r>
            <w:r w:rsidR="00611EDF">
              <w:rPr>
                <w:rFonts w:hint="eastAsia"/>
                <w:sz w:val="18"/>
                <w:szCs w:val="18"/>
              </w:rPr>
              <w:t>做调整</w:t>
            </w:r>
            <w:r w:rsidR="00545E5D">
              <w:rPr>
                <w:rFonts w:hint="eastAsia"/>
                <w:sz w:val="18"/>
                <w:szCs w:val="18"/>
              </w:rPr>
              <w:t>。（非1的缩放因子</w:t>
            </w:r>
            <w:r w:rsidR="00611EDF">
              <w:rPr>
                <w:rFonts w:hint="eastAsia"/>
                <w:sz w:val="18"/>
                <w:szCs w:val="18"/>
              </w:rPr>
              <w:t>对应字段真值为float类型</w:t>
            </w:r>
            <w:r w:rsidR="00545E5D">
              <w:rPr>
                <w:rFonts w:hint="eastAsia"/>
                <w:sz w:val="18"/>
                <w:szCs w:val="18"/>
              </w:rPr>
              <w:t>，</w:t>
            </w:r>
            <w:r w:rsidR="003437E1">
              <w:rPr>
                <w:rFonts w:hint="eastAsia"/>
                <w:sz w:val="18"/>
                <w:szCs w:val="18"/>
              </w:rPr>
              <w:t>上位机</w:t>
            </w:r>
            <w:r w:rsidR="00545E5D">
              <w:rPr>
                <w:rFonts w:hint="eastAsia"/>
                <w:sz w:val="18"/>
                <w:szCs w:val="18"/>
              </w:rPr>
              <w:t>接收报文解析真值</w:t>
            </w:r>
            <w:r w:rsidR="003437E1">
              <w:rPr>
                <w:rFonts w:hint="eastAsia"/>
                <w:sz w:val="18"/>
                <w:szCs w:val="18"/>
              </w:rPr>
              <w:t>需要除以</w:t>
            </w:r>
            <w:r w:rsidR="00545E5D">
              <w:rPr>
                <w:sz w:val="18"/>
                <w:szCs w:val="18"/>
              </w:rPr>
              <w:t>因子</w:t>
            </w:r>
            <w:r w:rsidR="00545E5D">
              <w:rPr>
                <w:rFonts w:hint="eastAsia"/>
                <w:sz w:val="18"/>
                <w:szCs w:val="18"/>
              </w:rPr>
              <w:t>，发送报文需要将真值乘以因子）</w:t>
            </w:r>
          </w:p>
          <w:p w14:paraId="5F634417" w14:textId="77777777" w:rsidR="005314EA" w:rsidRDefault="005314EA" w:rsidP="003437E1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2、</w:t>
            </w:r>
            <w:r w:rsidR="003437E1">
              <w:rPr>
                <w:rFonts w:hint="eastAsia"/>
                <w:sz w:val="18"/>
                <w:szCs w:val="18"/>
              </w:rPr>
              <w:t>修改4</w:t>
            </w:r>
            <w:r w:rsidR="003437E1">
              <w:rPr>
                <w:sz w:val="18"/>
                <w:szCs w:val="18"/>
              </w:rPr>
              <w:t>.1.1</w:t>
            </w:r>
            <w:r w:rsidR="00821A5B">
              <w:rPr>
                <w:rFonts w:hint="eastAsia"/>
                <w:sz w:val="18"/>
                <w:szCs w:val="18"/>
              </w:rPr>
              <w:t>“点迹信息”为“检测目标信息”</w:t>
            </w:r>
            <w:r w:rsidR="00E71E1B">
              <w:rPr>
                <w:rFonts w:hint="eastAsia"/>
                <w:sz w:val="18"/>
                <w:szCs w:val="18"/>
              </w:rPr>
              <w:t>，</w:t>
            </w:r>
            <w:r w:rsidR="003437E1">
              <w:rPr>
                <w:rFonts w:hint="eastAsia"/>
                <w:sz w:val="18"/>
                <w:szCs w:val="18"/>
              </w:rPr>
              <w:t>4</w:t>
            </w:r>
            <w:r w:rsidR="003437E1">
              <w:rPr>
                <w:sz w:val="18"/>
                <w:szCs w:val="18"/>
              </w:rPr>
              <w:t>.1.2</w:t>
            </w:r>
            <w:r w:rsidR="003437E1">
              <w:rPr>
                <w:rFonts w:hint="eastAsia"/>
                <w:sz w:val="18"/>
                <w:szCs w:val="18"/>
              </w:rPr>
              <w:t>“航迹信息”为“跟踪目标信息”</w:t>
            </w:r>
          </w:p>
          <w:p w14:paraId="7E382056" w14:textId="77777777" w:rsidR="003437E1" w:rsidRDefault="003437E1" w:rsidP="00B811C1">
            <w:pPr>
              <w:pStyle w:val="a0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B811C1">
              <w:rPr>
                <w:rFonts w:asciiTheme="minorEastAsia" w:hAnsiTheme="minorEastAsia" w:hint="eastAsia"/>
                <w:sz w:val="18"/>
                <w:szCs w:val="18"/>
              </w:rPr>
              <w:t>拆分</w:t>
            </w:r>
            <w:r w:rsidR="00B811C1">
              <w:rPr>
                <w:rFonts w:hint="eastAsia"/>
                <w:sz w:val="18"/>
                <w:szCs w:val="18"/>
              </w:rPr>
              <w:t>4</w:t>
            </w:r>
            <w:r w:rsidR="00B811C1">
              <w:rPr>
                <w:sz w:val="18"/>
                <w:szCs w:val="18"/>
              </w:rPr>
              <w:t>.2.2中</w:t>
            </w:r>
            <w:r w:rsidR="00B811C1">
              <w:rPr>
                <w:rFonts w:hint="eastAsia"/>
                <w:sz w:val="18"/>
                <w:szCs w:val="18"/>
              </w:rPr>
              <w:t>“</w:t>
            </w:r>
            <w:r w:rsidR="00B811C1" w:rsidRPr="00F14137">
              <w:rPr>
                <w:rFonts w:asciiTheme="minorEastAsia" w:hAnsiTheme="minorEastAsia"/>
                <w:sz w:val="18"/>
                <w:szCs w:val="18"/>
              </w:rPr>
              <w:t>focusRangeScope</w:t>
            </w:r>
            <w:r w:rsidR="00B811C1">
              <w:rPr>
                <w:rFonts w:asciiTheme="minorEastAsia" w:hAnsiTheme="minorEastAsia" w:hint="eastAsia"/>
                <w:sz w:val="18"/>
                <w:szCs w:val="18"/>
              </w:rPr>
              <w:t>”字段成“</w:t>
            </w:r>
            <w:r w:rsidR="00B811C1">
              <w:rPr>
                <w:rFonts w:asciiTheme="minorEastAsia" w:hAnsiTheme="minorEastAsia"/>
                <w:sz w:val="18"/>
                <w:szCs w:val="18"/>
              </w:rPr>
              <w:t>focusRangeMin</w:t>
            </w:r>
            <w:r w:rsidR="00B811C1">
              <w:rPr>
                <w:rFonts w:asciiTheme="minorEastAsia" w:hAnsiTheme="minorEastAsia" w:hint="eastAsia"/>
                <w:sz w:val="18"/>
                <w:szCs w:val="18"/>
              </w:rPr>
              <w:t>”和“</w:t>
            </w:r>
            <w:r w:rsidR="00B811C1">
              <w:rPr>
                <w:rFonts w:asciiTheme="minorEastAsia" w:hAnsiTheme="minorEastAsia"/>
                <w:sz w:val="18"/>
                <w:szCs w:val="18"/>
              </w:rPr>
              <w:t>focusRangeMax</w:t>
            </w:r>
            <w:r w:rsidR="00B811C1">
              <w:rPr>
                <w:rFonts w:asciiTheme="minorEastAsia" w:hAnsiTheme="minorEastAsia" w:hint="eastAsia"/>
                <w:sz w:val="18"/>
                <w:szCs w:val="18"/>
              </w:rPr>
              <w:t>”两个字段</w:t>
            </w:r>
          </w:p>
          <w:p w14:paraId="4A3D785B" w14:textId="77777777" w:rsidR="00B811C1" w:rsidRPr="003437E1" w:rsidRDefault="00B811C1" w:rsidP="00B811C1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4、删除4</w:t>
            </w:r>
            <w:r>
              <w:rPr>
                <w:rFonts w:asciiTheme="minorEastAsia" w:hAnsiTheme="minorEastAsia"/>
                <w:sz w:val="18"/>
                <w:szCs w:val="18"/>
              </w:rPr>
              <w:t>.4.1中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序号1</w:t>
            </w:r>
            <w:r>
              <w:rPr>
                <w:rFonts w:asciiTheme="minorEastAsia" w:hAnsiTheme="minorEastAsia"/>
                <w:sz w:val="18"/>
                <w:szCs w:val="18"/>
              </w:rPr>
              <w:t>1的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“crc”字段</w:t>
            </w:r>
          </w:p>
        </w:tc>
      </w:tr>
      <w:tr w:rsidR="008C4CBC" w:rsidRPr="00F14137" w14:paraId="3F11EA43" w14:textId="77777777" w:rsidTr="00B9418B">
        <w:tc>
          <w:tcPr>
            <w:tcW w:w="1271" w:type="dxa"/>
            <w:vAlign w:val="center"/>
          </w:tcPr>
          <w:p w14:paraId="15879370" w14:textId="77777777" w:rsidR="008C4CBC" w:rsidRPr="00F14137" w:rsidRDefault="008C4CBC" w:rsidP="008C4CBC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V</w:t>
            </w:r>
            <w:r>
              <w:rPr>
                <w:sz w:val="18"/>
                <w:szCs w:val="18"/>
              </w:rPr>
              <w:t>1.0</w:t>
            </w:r>
          </w:p>
        </w:tc>
        <w:tc>
          <w:tcPr>
            <w:tcW w:w="1701" w:type="dxa"/>
            <w:vAlign w:val="center"/>
          </w:tcPr>
          <w:p w14:paraId="0D2FE8B6" w14:textId="77777777" w:rsidR="008C4CBC" w:rsidRPr="00F14137" w:rsidRDefault="008C4CBC" w:rsidP="008C4CBC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 w:rsidR="0001014F">
              <w:rPr>
                <w:sz w:val="18"/>
                <w:szCs w:val="18"/>
              </w:rPr>
              <w:t>30</w:t>
            </w:r>
          </w:p>
        </w:tc>
        <w:tc>
          <w:tcPr>
            <w:tcW w:w="1559" w:type="dxa"/>
            <w:vAlign w:val="center"/>
          </w:tcPr>
          <w:p w14:paraId="01FF4A5D" w14:textId="77777777" w:rsidR="008C4CBC" w:rsidRPr="00F14137" w:rsidRDefault="008C4CBC" w:rsidP="008C4CBC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黄成伟</w:t>
            </w:r>
          </w:p>
        </w:tc>
        <w:tc>
          <w:tcPr>
            <w:tcW w:w="3765" w:type="dxa"/>
          </w:tcPr>
          <w:p w14:paraId="39D486C3" w14:textId="77777777" w:rsidR="008C4CBC" w:rsidRDefault="008C4CBC" w:rsidP="008C4CBC">
            <w:pPr>
              <w:pStyle w:val="a0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1、所有信息的信息头同步《</w:t>
            </w:r>
            <w:r w:rsidRPr="000A64AD">
              <w:rPr>
                <w:rFonts w:hint="eastAsia"/>
                <w:sz w:val="18"/>
                <w:szCs w:val="18"/>
              </w:rPr>
              <w:t>反无系统网络通用通信协议及信息定义基本要求</w:t>
            </w:r>
            <w:r w:rsidR="0001014F">
              <w:rPr>
                <w:rFonts w:hint="eastAsia"/>
                <w:sz w:val="18"/>
                <w:szCs w:val="18"/>
              </w:rPr>
              <w:t>V0.</w:t>
            </w:r>
            <w:r w:rsidR="0001014F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》的修改，且</w:t>
            </w:r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Type和info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给出确定值</w:t>
            </w:r>
          </w:p>
          <w:p w14:paraId="2942AA6E" w14:textId="77777777" w:rsidR="008C4CBC" w:rsidRDefault="008C4CBC" w:rsidP="008C4CBC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2、取消对某些字段的黄色突显</w:t>
            </w:r>
          </w:p>
          <w:p w14:paraId="7D91024B" w14:textId="77777777" w:rsidR="0001014F" w:rsidRDefault="0001014F" w:rsidP="008C4CBC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表1《</w:t>
            </w:r>
            <w:r w:rsidRPr="0001014F">
              <w:rPr>
                <w:rFonts w:hint="eastAsia"/>
                <w:sz w:val="18"/>
                <w:szCs w:val="18"/>
              </w:rPr>
              <w:t>反无雷达信息类型及类型代码</w:t>
            </w:r>
            <w:r>
              <w:rPr>
                <w:rFonts w:hint="eastAsia"/>
                <w:sz w:val="18"/>
                <w:szCs w:val="18"/>
              </w:rPr>
              <w:t>》中定义信息类型的传输链路协议和回复要求</w:t>
            </w:r>
          </w:p>
        </w:tc>
      </w:tr>
      <w:tr w:rsidR="00203173" w:rsidRPr="00F14137" w14:paraId="1633564F" w14:textId="77777777" w:rsidTr="00B9418B">
        <w:tc>
          <w:tcPr>
            <w:tcW w:w="1271" w:type="dxa"/>
            <w:vAlign w:val="center"/>
          </w:tcPr>
          <w:p w14:paraId="2D54DF49" w14:textId="77777777" w:rsidR="00203173" w:rsidRPr="00203173" w:rsidRDefault="00203173" w:rsidP="008C4CBC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V1.1</w:t>
            </w:r>
          </w:p>
        </w:tc>
        <w:tc>
          <w:tcPr>
            <w:tcW w:w="1701" w:type="dxa"/>
            <w:vAlign w:val="center"/>
          </w:tcPr>
          <w:p w14:paraId="2C06D048" w14:textId="77777777" w:rsidR="00203173" w:rsidRPr="00F14137" w:rsidRDefault="00203173" w:rsidP="008C4CBC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022.09.29</w:t>
            </w:r>
          </w:p>
        </w:tc>
        <w:tc>
          <w:tcPr>
            <w:tcW w:w="1559" w:type="dxa"/>
            <w:vAlign w:val="center"/>
          </w:tcPr>
          <w:p w14:paraId="1C712F0D" w14:textId="77777777" w:rsidR="00203173" w:rsidRDefault="00203173" w:rsidP="008C4CBC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丁凡凡</w:t>
            </w:r>
          </w:p>
        </w:tc>
        <w:tc>
          <w:tcPr>
            <w:tcW w:w="3765" w:type="dxa"/>
          </w:tcPr>
          <w:p w14:paraId="3D26D7D8" w14:textId="77777777" w:rsidR="00203173" w:rsidRPr="00E711B6" w:rsidRDefault="00203173" w:rsidP="00E711B6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调整感知结果信息描述与实际实现一致。</w:t>
            </w:r>
          </w:p>
        </w:tc>
      </w:tr>
      <w:tr w:rsidR="001A30AD" w:rsidRPr="00F14137" w14:paraId="1ABA8D67" w14:textId="77777777" w:rsidTr="00B9418B">
        <w:tc>
          <w:tcPr>
            <w:tcW w:w="1271" w:type="dxa"/>
            <w:vAlign w:val="center"/>
          </w:tcPr>
          <w:p w14:paraId="4A82CA33" w14:textId="77777777" w:rsidR="001A30AD" w:rsidRPr="00203173" w:rsidRDefault="001A30AD" w:rsidP="005508DF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</w:t>
            </w:r>
            <w:r w:rsidR="005508DF"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1693D488" w14:textId="77777777" w:rsidR="001A30AD" w:rsidRPr="00F14137" w:rsidRDefault="001A30AD" w:rsidP="001A30AD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022.11.03</w:t>
            </w:r>
          </w:p>
        </w:tc>
        <w:tc>
          <w:tcPr>
            <w:tcW w:w="1559" w:type="dxa"/>
            <w:vAlign w:val="center"/>
          </w:tcPr>
          <w:p w14:paraId="404D1C41" w14:textId="77777777" w:rsidR="001A30AD" w:rsidRDefault="001A30AD" w:rsidP="001A30AD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14:paraId="6941C1F4" w14:textId="77777777" w:rsidR="001A30AD" w:rsidRPr="00E711B6" w:rsidRDefault="00597CB3" w:rsidP="009421D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4.1.1</w:t>
            </w:r>
            <w:r>
              <w:rPr>
                <w:rFonts w:hint="eastAsia"/>
                <w:sz w:val="18"/>
                <w:szCs w:val="18"/>
              </w:rPr>
              <w:t>“检测目标信息”</w:t>
            </w:r>
            <w:r w:rsidR="009421D5">
              <w:rPr>
                <w:rFonts w:hint="eastAsia"/>
                <w:sz w:val="18"/>
                <w:szCs w:val="18"/>
              </w:rPr>
              <w:t>和</w:t>
            </w:r>
            <w:r w:rsidR="005508DF">
              <w:rPr>
                <w:rFonts w:hint="eastAsia"/>
                <w:sz w:val="18"/>
                <w:szCs w:val="18"/>
              </w:rPr>
              <w:t>4</w:t>
            </w:r>
            <w:r w:rsidR="005508DF">
              <w:rPr>
                <w:sz w:val="18"/>
                <w:szCs w:val="18"/>
              </w:rPr>
              <w:t>.2.1</w:t>
            </w:r>
            <w:r w:rsidR="005508DF">
              <w:rPr>
                <w:rFonts w:hint="eastAsia"/>
                <w:sz w:val="18"/>
                <w:szCs w:val="18"/>
              </w:rPr>
              <w:t>“</w:t>
            </w:r>
            <w:r w:rsidR="005508DF">
              <w:rPr>
                <w:sz w:val="18"/>
                <w:szCs w:val="18"/>
              </w:rPr>
              <w:t>调度</w:t>
            </w:r>
            <w:r w:rsidR="005508DF">
              <w:rPr>
                <w:rFonts w:hint="eastAsia"/>
                <w:sz w:val="18"/>
                <w:szCs w:val="18"/>
              </w:rPr>
              <w:t>/波控</w:t>
            </w:r>
            <w:r w:rsidR="005508DF">
              <w:rPr>
                <w:sz w:val="18"/>
                <w:szCs w:val="18"/>
              </w:rPr>
              <w:t>信息</w:t>
            </w:r>
            <w:r w:rsidR="005508DF">
              <w:rPr>
                <w:rFonts w:hint="eastAsia"/>
                <w:sz w:val="18"/>
                <w:szCs w:val="18"/>
              </w:rPr>
              <w:t>”节</w:t>
            </w:r>
            <w:r w:rsidR="009421D5">
              <w:rPr>
                <w:rFonts w:hint="eastAsia"/>
                <w:sz w:val="18"/>
                <w:szCs w:val="18"/>
              </w:rPr>
              <w:t>都添加“wave</w:t>
            </w:r>
            <w:r w:rsidR="009421D5">
              <w:rPr>
                <w:sz w:val="18"/>
                <w:szCs w:val="18"/>
              </w:rPr>
              <w:t>Type</w:t>
            </w:r>
            <w:r w:rsidR="009421D5">
              <w:rPr>
                <w:rFonts w:hint="eastAsia"/>
                <w:sz w:val="18"/>
                <w:szCs w:val="18"/>
              </w:rPr>
              <w:t>”字段</w:t>
            </w:r>
          </w:p>
        </w:tc>
      </w:tr>
      <w:tr w:rsidR="007F5E1E" w:rsidRPr="00F14137" w14:paraId="432477CC" w14:textId="77777777" w:rsidTr="00B9418B">
        <w:tc>
          <w:tcPr>
            <w:tcW w:w="1271" w:type="dxa"/>
            <w:vAlign w:val="center"/>
          </w:tcPr>
          <w:p w14:paraId="01CF6125" w14:textId="77777777" w:rsidR="007F5E1E" w:rsidRDefault="007F5E1E" w:rsidP="005508DF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1.3</w:t>
            </w:r>
          </w:p>
        </w:tc>
        <w:tc>
          <w:tcPr>
            <w:tcW w:w="1701" w:type="dxa"/>
            <w:vAlign w:val="center"/>
          </w:tcPr>
          <w:p w14:paraId="0BCE68D0" w14:textId="77777777" w:rsidR="007F5E1E" w:rsidRDefault="007F5E1E" w:rsidP="00F574FA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022.11.2</w:t>
            </w:r>
            <w:r w:rsidR="00F574FA">
              <w:rPr>
                <w:sz w:val="18"/>
                <w:szCs w:val="18"/>
              </w:rPr>
              <w:t>9</w:t>
            </w:r>
          </w:p>
        </w:tc>
        <w:tc>
          <w:tcPr>
            <w:tcW w:w="1559" w:type="dxa"/>
            <w:vAlign w:val="center"/>
          </w:tcPr>
          <w:p w14:paraId="0897B907" w14:textId="77777777" w:rsidR="007F5E1E" w:rsidRDefault="007F5E1E" w:rsidP="001A30AD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14:paraId="3FA1F443" w14:textId="77777777" w:rsidR="007F5E1E" w:rsidRDefault="004767DE" w:rsidP="005B6AED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4.2.1</w:t>
            </w:r>
            <w:r>
              <w:rPr>
                <w:rFonts w:hint="eastAsia"/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调度</w:t>
            </w:r>
            <w:r>
              <w:rPr>
                <w:rFonts w:hint="eastAsia"/>
                <w:sz w:val="18"/>
                <w:szCs w:val="18"/>
              </w:rPr>
              <w:t>/波控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”节</w:t>
            </w:r>
            <w:r w:rsidR="005B6AED">
              <w:rPr>
                <w:rFonts w:hint="eastAsia"/>
                <w:sz w:val="18"/>
                <w:szCs w:val="18"/>
              </w:rPr>
              <w:t>修改备用字段长度和类型，</w:t>
            </w:r>
            <w:r>
              <w:rPr>
                <w:rFonts w:hint="eastAsia"/>
                <w:sz w:val="18"/>
                <w:szCs w:val="18"/>
              </w:rPr>
              <w:t>添加</w:t>
            </w:r>
            <w:r w:rsidR="005B6AED" w:rsidRPr="005B6AED">
              <w:rPr>
                <w:rFonts w:hint="eastAsia"/>
                <w:sz w:val="18"/>
                <w:szCs w:val="18"/>
              </w:rPr>
              <w:t>全空域扫描、tas目标最后波束、tas波束完成三种状态</w:t>
            </w:r>
            <w:r w:rsidR="005B6AED">
              <w:rPr>
                <w:rFonts w:hint="eastAsia"/>
                <w:sz w:val="18"/>
                <w:szCs w:val="18"/>
              </w:rPr>
              <w:t>标识</w:t>
            </w:r>
            <w:r w:rsidRPr="005B6AED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AB2B39" w:rsidRPr="00F14137" w14:paraId="03F30718" w14:textId="77777777" w:rsidTr="00B9418B">
        <w:tc>
          <w:tcPr>
            <w:tcW w:w="1271" w:type="dxa"/>
            <w:vAlign w:val="center"/>
          </w:tcPr>
          <w:p w14:paraId="6914AEAA" w14:textId="77777777" w:rsidR="00AB2B39" w:rsidRDefault="00AB2B39" w:rsidP="00AB2B39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1.4</w:t>
            </w:r>
          </w:p>
        </w:tc>
        <w:tc>
          <w:tcPr>
            <w:tcW w:w="1701" w:type="dxa"/>
            <w:vAlign w:val="center"/>
          </w:tcPr>
          <w:p w14:paraId="597D9CA1" w14:textId="77777777" w:rsidR="00AB2B39" w:rsidRDefault="00AB2B39" w:rsidP="00AB2B39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022.1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.17</w:t>
            </w:r>
          </w:p>
        </w:tc>
        <w:tc>
          <w:tcPr>
            <w:tcW w:w="1559" w:type="dxa"/>
            <w:vAlign w:val="center"/>
          </w:tcPr>
          <w:p w14:paraId="42EEA368" w14:textId="77777777" w:rsidR="00AB2B39" w:rsidRDefault="00AB2B39" w:rsidP="00AB2B39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何小静、张小龙</w:t>
            </w:r>
          </w:p>
        </w:tc>
        <w:tc>
          <w:tcPr>
            <w:tcW w:w="3765" w:type="dxa"/>
          </w:tcPr>
          <w:p w14:paraId="57FF9B3B" w14:textId="77777777" w:rsidR="00AB2B39" w:rsidRDefault="00D81EF9" w:rsidP="00D81EF9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添加</w:t>
            </w:r>
            <w:r w:rsidR="00AB2B39">
              <w:rPr>
                <w:sz w:val="18"/>
                <w:szCs w:val="18"/>
              </w:rPr>
              <w:t>4.</w:t>
            </w:r>
            <w:r>
              <w:rPr>
                <w:sz w:val="18"/>
                <w:szCs w:val="18"/>
              </w:rPr>
              <w:t>1</w:t>
            </w:r>
            <w:r w:rsidR="00AB2B3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3</w:t>
            </w:r>
            <w:r w:rsidR="00AB2B39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点迹</w:t>
            </w:r>
            <w:r>
              <w:rPr>
                <w:sz w:val="18"/>
                <w:szCs w:val="18"/>
              </w:rPr>
              <w:t>凝聚目标信息</w:t>
            </w:r>
            <w:r w:rsidR="00AB2B39">
              <w:rPr>
                <w:rFonts w:hint="eastAsia"/>
                <w:sz w:val="18"/>
                <w:szCs w:val="18"/>
              </w:rPr>
              <w:t>”节</w:t>
            </w:r>
            <w:r>
              <w:rPr>
                <w:rFonts w:hint="eastAsia"/>
                <w:sz w:val="18"/>
                <w:szCs w:val="18"/>
              </w:rPr>
              <w:t>报文详细定义</w:t>
            </w:r>
          </w:p>
        </w:tc>
      </w:tr>
      <w:tr w:rsidR="00FA1214" w:rsidRPr="00F14137" w14:paraId="2B746672" w14:textId="77777777" w:rsidTr="00B9418B">
        <w:tc>
          <w:tcPr>
            <w:tcW w:w="1271" w:type="dxa"/>
            <w:vAlign w:val="center"/>
          </w:tcPr>
          <w:p w14:paraId="1D63E356" w14:textId="77777777" w:rsidR="00FA1214" w:rsidRDefault="00FA1214" w:rsidP="00B15522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</w:t>
            </w:r>
            <w:r w:rsidR="00B15522"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 w14:paraId="1C1515E3" w14:textId="77777777" w:rsidR="00FA1214" w:rsidRDefault="00FA1214" w:rsidP="00B15522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022.1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 w:rsidR="00B15522">
              <w:rPr>
                <w:sz w:val="18"/>
                <w:szCs w:val="18"/>
              </w:rPr>
              <w:t>30</w:t>
            </w:r>
          </w:p>
        </w:tc>
        <w:tc>
          <w:tcPr>
            <w:tcW w:w="1559" w:type="dxa"/>
            <w:vAlign w:val="center"/>
          </w:tcPr>
          <w:p w14:paraId="6FF56F6B" w14:textId="77777777" w:rsidR="00FA1214" w:rsidRDefault="00FA1214" w:rsidP="00FA1214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何小静、张小龙</w:t>
            </w:r>
          </w:p>
        </w:tc>
        <w:tc>
          <w:tcPr>
            <w:tcW w:w="3765" w:type="dxa"/>
          </w:tcPr>
          <w:p w14:paraId="35C0406D" w14:textId="77777777" w:rsidR="00FA1214" w:rsidRDefault="00B15522" w:rsidP="00B15522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修改</w:t>
            </w:r>
            <w:r w:rsidR="00FA1214">
              <w:rPr>
                <w:sz w:val="18"/>
                <w:szCs w:val="18"/>
              </w:rPr>
              <w:t>4.1.3</w:t>
            </w:r>
            <w:r w:rsidR="00FA1214">
              <w:rPr>
                <w:rFonts w:hint="eastAsia"/>
                <w:sz w:val="18"/>
                <w:szCs w:val="18"/>
              </w:rPr>
              <w:t>“点迹</w:t>
            </w:r>
            <w:r w:rsidR="00FA1214">
              <w:rPr>
                <w:sz w:val="18"/>
                <w:szCs w:val="18"/>
              </w:rPr>
              <w:t>凝聚目标信息</w:t>
            </w:r>
            <w:r w:rsidR="00FA1214">
              <w:rPr>
                <w:rFonts w:hint="eastAsia"/>
                <w:sz w:val="18"/>
                <w:szCs w:val="18"/>
              </w:rPr>
              <w:t>”节</w:t>
            </w:r>
            <w:r>
              <w:rPr>
                <w:rFonts w:hint="eastAsia"/>
                <w:sz w:val="18"/>
                <w:szCs w:val="18"/>
              </w:rPr>
              <w:t>中方位角和俯仰角字段，去掉Rad，单位由“弧度”改为“°”</w:t>
            </w:r>
          </w:p>
        </w:tc>
      </w:tr>
      <w:tr w:rsidR="004F0F40" w:rsidRPr="00F14137" w14:paraId="3F3C760E" w14:textId="77777777" w:rsidTr="00B9418B">
        <w:tc>
          <w:tcPr>
            <w:tcW w:w="1271" w:type="dxa"/>
            <w:vAlign w:val="center"/>
          </w:tcPr>
          <w:p w14:paraId="2B8AFCE1" w14:textId="77777777" w:rsidR="004F0F40" w:rsidRDefault="004F0F40" w:rsidP="004F0F40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1.6</w:t>
            </w:r>
          </w:p>
        </w:tc>
        <w:tc>
          <w:tcPr>
            <w:tcW w:w="1701" w:type="dxa"/>
            <w:vAlign w:val="center"/>
          </w:tcPr>
          <w:p w14:paraId="0E1418EF" w14:textId="77777777" w:rsidR="004F0F40" w:rsidRDefault="004F0F40" w:rsidP="00BE6210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023.05.</w:t>
            </w:r>
            <w:r w:rsidR="00DA7651">
              <w:rPr>
                <w:sz w:val="18"/>
                <w:szCs w:val="18"/>
              </w:rPr>
              <w:t>2</w:t>
            </w:r>
            <w:r w:rsidR="00BE6210">
              <w:rPr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40D5075" w14:textId="77777777" w:rsidR="004F0F40" w:rsidRDefault="004F0F40" w:rsidP="004F0F40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14:paraId="7DD464DA" w14:textId="77777777" w:rsidR="004F0F40" w:rsidRDefault="00C2488E" w:rsidP="004F0F40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4F0F40">
              <w:rPr>
                <w:sz w:val="18"/>
                <w:szCs w:val="18"/>
              </w:rPr>
              <w:t>4.1.1</w:t>
            </w:r>
            <w:r w:rsidR="004F0F40">
              <w:rPr>
                <w:rFonts w:hint="eastAsia"/>
                <w:sz w:val="18"/>
                <w:szCs w:val="18"/>
              </w:rPr>
              <w:t>“检测目标信息”、</w:t>
            </w:r>
            <w:r w:rsidR="004F0F40">
              <w:rPr>
                <w:sz w:val="18"/>
                <w:szCs w:val="18"/>
              </w:rPr>
              <w:t>4.1.2</w:t>
            </w:r>
            <w:r w:rsidR="004F0F40">
              <w:rPr>
                <w:rFonts w:hint="eastAsia"/>
                <w:sz w:val="18"/>
                <w:szCs w:val="18"/>
              </w:rPr>
              <w:t>“跟踪目标信息”和4</w:t>
            </w:r>
            <w:r w:rsidR="004F0F40">
              <w:rPr>
                <w:sz w:val="18"/>
                <w:szCs w:val="18"/>
              </w:rPr>
              <w:t>.2.1</w:t>
            </w:r>
            <w:r w:rsidR="004F0F40">
              <w:rPr>
                <w:rFonts w:hint="eastAsia"/>
                <w:sz w:val="18"/>
                <w:szCs w:val="18"/>
              </w:rPr>
              <w:t>“</w:t>
            </w:r>
            <w:r w:rsidR="004F0F40">
              <w:rPr>
                <w:sz w:val="18"/>
                <w:szCs w:val="18"/>
              </w:rPr>
              <w:t>调度</w:t>
            </w:r>
            <w:r w:rsidR="004F0F40">
              <w:rPr>
                <w:rFonts w:hint="eastAsia"/>
                <w:sz w:val="18"/>
                <w:szCs w:val="18"/>
              </w:rPr>
              <w:t>/波控</w:t>
            </w:r>
            <w:r w:rsidR="004F0F40">
              <w:rPr>
                <w:sz w:val="18"/>
                <w:szCs w:val="18"/>
              </w:rPr>
              <w:t>信息</w:t>
            </w:r>
            <w:r w:rsidR="004F0F40">
              <w:rPr>
                <w:rFonts w:hint="eastAsia"/>
                <w:sz w:val="18"/>
                <w:szCs w:val="18"/>
              </w:rPr>
              <w:t>”节“</w:t>
            </w:r>
            <w:r w:rsidR="004F0F40" w:rsidRPr="00C73EE3">
              <w:rPr>
                <w:rFonts w:asciiTheme="minorEastAsia" w:hAnsiTheme="minorEastAsia"/>
                <w:sz w:val="18"/>
                <w:szCs w:val="18"/>
              </w:rPr>
              <w:t>trackTwsTasFlag</w:t>
            </w:r>
            <w:r w:rsidR="004F0F40">
              <w:rPr>
                <w:rFonts w:hint="eastAsia"/>
                <w:sz w:val="18"/>
                <w:szCs w:val="18"/>
              </w:rPr>
              <w:t>”字段添加“2</w:t>
            </w:r>
            <w:r w:rsidR="004F0F40" w:rsidRPr="0089296B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="004F0F40" w:rsidRPr="0089296B">
              <w:rPr>
                <w:rFonts w:asciiTheme="minorEastAsia" w:hAnsiTheme="minorEastAsia"/>
                <w:sz w:val="18"/>
                <w:szCs w:val="18"/>
              </w:rPr>
              <w:t>TAS</w:t>
            </w:r>
            <w:r w:rsidR="004F0F40">
              <w:rPr>
                <w:rFonts w:asciiTheme="minorEastAsia" w:hAnsiTheme="minorEastAsia"/>
                <w:sz w:val="18"/>
                <w:szCs w:val="18"/>
              </w:rPr>
              <w:t>分类</w:t>
            </w:r>
            <w:r w:rsidR="004F0F40">
              <w:rPr>
                <w:rFonts w:hint="eastAsia"/>
                <w:sz w:val="18"/>
                <w:szCs w:val="18"/>
              </w:rPr>
              <w:t>”</w:t>
            </w:r>
          </w:p>
          <w:p w14:paraId="582E02EB" w14:textId="77777777" w:rsidR="00C2488E" w:rsidRDefault="00C2488E" w:rsidP="00C2488E">
            <w:pPr>
              <w:pStyle w:val="a0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</w:t>
            </w:r>
            <w:r>
              <w:rPr>
                <w:sz w:val="18"/>
                <w:szCs w:val="18"/>
              </w:rPr>
              <w:t>4.1.3</w:t>
            </w:r>
            <w:r>
              <w:rPr>
                <w:rFonts w:hint="eastAsia"/>
                <w:sz w:val="18"/>
                <w:szCs w:val="18"/>
              </w:rPr>
              <w:t>“检测目标信息”</w:t>
            </w:r>
            <w:r w:rsidR="002B5EDB">
              <w:rPr>
                <w:rFonts w:hint="eastAsia"/>
                <w:sz w:val="18"/>
                <w:szCs w:val="18"/>
              </w:rPr>
              <w:t>节</w:t>
            </w:r>
            <w:r>
              <w:rPr>
                <w:rFonts w:hint="eastAsia"/>
                <w:sz w:val="18"/>
                <w:szCs w:val="18"/>
              </w:rPr>
              <w:t>修改“</w:t>
            </w:r>
            <w:r w:rsidRPr="00FB2C8F">
              <w:rPr>
                <w:rFonts w:asciiTheme="minorEastAsia" w:hAnsiTheme="minorEastAsia" w:hint="eastAsia"/>
                <w:sz w:val="18"/>
                <w:szCs w:val="18"/>
              </w:rPr>
              <w:t>dot</w:t>
            </w:r>
            <w:r w:rsidRPr="00FB2C8F">
              <w:rPr>
                <w:rFonts w:asciiTheme="minorEastAsia" w:hAnsiTheme="minorEastAsia"/>
                <w:sz w:val="18"/>
                <w:szCs w:val="18"/>
              </w:rPr>
              <w:t>CoheObjN</w:t>
            </w:r>
            <w:r w:rsidRPr="00FB2C8F">
              <w:rPr>
                <w:rFonts w:asciiTheme="minorEastAsia" w:hAnsiTheme="minorEastAsia" w:hint="eastAsia"/>
                <w:sz w:val="18"/>
                <w:szCs w:val="18"/>
              </w:rPr>
              <w:t>um</w:t>
            </w:r>
            <w:r>
              <w:rPr>
                <w:rFonts w:hint="eastAsia"/>
                <w:sz w:val="18"/>
                <w:szCs w:val="18"/>
              </w:rPr>
              <w:t>” 字段描述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最大目标个数</w:t>
            </w:r>
            <w:r>
              <w:rPr>
                <w:rFonts w:asciiTheme="minorEastAsia" w:hAnsiTheme="minorEastAsia"/>
                <w:sz w:val="18"/>
                <w:szCs w:val="18"/>
              </w:rPr>
              <w:t>64</w:t>
            </w:r>
          </w:p>
          <w:p w14:paraId="7832D7CC" w14:textId="77777777" w:rsidR="00E0641B" w:rsidRDefault="00E0641B" w:rsidP="002B5EDB">
            <w:pPr>
              <w:pStyle w:val="a0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3、</w:t>
            </w:r>
            <w:r>
              <w:rPr>
                <w:sz w:val="18"/>
                <w:szCs w:val="18"/>
              </w:rPr>
              <w:t>4.2.1</w:t>
            </w:r>
            <w:r>
              <w:rPr>
                <w:rFonts w:hint="eastAsia"/>
                <w:sz w:val="18"/>
                <w:szCs w:val="18"/>
              </w:rPr>
              <w:t>“调度/波控信息”节修改“wave</w:t>
            </w:r>
            <w:r>
              <w:rPr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”描述为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A帧（</w:t>
            </w:r>
            <w:r>
              <w:rPr>
                <w:rFonts w:asciiTheme="minorEastAsia" w:hAnsiTheme="minorEastAsia"/>
                <w:sz w:val="18"/>
                <w:szCs w:val="18"/>
              </w:rPr>
              <w:t>PRI-265us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B帧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/>
                <w:sz w:val="18"/>
                <w:szCs w:val="18"/>
              </w:rPr>
              <w:t>PRI-2</w:t>
            </w:r>
            <w:r w:rsidR="00F07357">
              <w:rPr>
                <w:rFonts w:asciiTheme="minorEastAsia" w:hAnsi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/>
                <w:sz w:val="18"/>
                <w:szCs w:val="18"/>
              </w:rPr>
              <w:t>5us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  <w:p w14:paraId="518D9290" w14:textId="77777777" w:rsidR="00C67AA9" w:rsidRDefault="00E0641B" w:rsidP="002B5EDB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  <w:r w:rsidR="00C67AA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 w:rsidR="002B5EDB">
              <w:rPr>
                <w:sz w:val="18"/>
                <w:szCs w:val="18"/>
              </w:rPr>
              <w:t>4.2.2</w:t>
            </w:r>
            <w:r w:rsidR="002B5EDB">
              <w:rPr>
                <w:rFonts w:hint="eastAsia"/>
                <w:sz w:val="18"/>
                <w:szCs w:val="18"/>
              </w:rPr>
              <w:t>“调试/配置参数信息”节</w:t>
            </w:r>
            <w:r w:rsidR="00884F98">
              <w:rPr>
                <w:rFonts w:hint="eastAsia"/>
                <w:sz w:val="18"/>
                <w:szCs w:val="18"/>
              </w:rPr>
              <w:t>修改“reserve”字段个数，</w:t>
            </w:r>
            <w:r w:rsidR="002B5EDB">
              <w:rPr>
                <w:rFonts w:hint="eastAsia"/>
                <w:sz w:val="18"/>
                <w:szCs w:val="18"/>
              </w:rPr>
              <w:t>添加“</w:t>
            </w:r>
            <w:r w:rsidR="002B5EDB">
              <w:rPr>
                <w:rFonts w:asciiTheme="minorEastAsia" w:hAnsiTheme="minorEastAsia"/>
                <w:sz w:val="18"/>
                <w:szCs w:val="18"/>
              </w:rPr>
              <w:t>velU</w:t>
            </w:r>
            <w:r w:rsidR="004F44F5">
              <w:rPr>
                <w:rFonts w:asciiTheme="minorEastAsia" w:hAnsiTheme="minorEastAsia"/>
                <w:sz w:val="18"/>
                <w:szCs w:val="18"/>
              </w:rPr>
              <w:t>n</w:t>
            </w:r>
            <w:r w:rsidR="002B5EDB">
              <w:rPr>
                <w:rFonts w:asciiTheme="minorEastAsia" w:hAnsiTheme="minorEastAsia"/>
                <w:sz w:val="18"/>
                <w:szCs w:val="18"/>
              </w:rPr>
              <w:t>a</w:t>
            </w:r>
            <w:r w:rsidR="004F44F5">
              <w:rPr>
                <w:rFonts w:asciiTheme="minorEastAsia" w:hAnsiTheme="minorEastAsia"/>
                <w:sz w:val="18"/>
                <w:szCs w:val="18"/>
              </w:rPr>
              <w:t>m</w:t>
            </w:r>
            <w:r w:rsidR="002B5EDB">
              <w:rPr>
                <w:rFonts w:asciiTheme="minorEastAsia" w:hAnsiTheme="minorEastAsia"/>
                <w:sz w:val="18"/>
                <w:szCs w:val="18"/>
              </w:rPr>
              <w:t>bigiousMethod</w:t>
            </w:r>
            <w:r w:rsidR="002B5EDB">
              <w:rPr>
                <w:rFonts w:hint="eastAsia"/>
                <w:sz w:val="18"/>
                <w:szCs w:val="18"/>
              </w:rPr>
              <w:t>”速度解模糊方法字段</w:t>
            </w:r>
          </w:p>
        </w:tc>
      </w:tr>
      <w:tr w:rsidR="004F0F40" w:rsidRPr="00F14137" w14:paraId="76E683BA" w14:textId="77777777" w:rsidTr="00B9418B">
        <w:tc>
          <w:tcPr>
            <w:tcW w:w="1271" w:type="dxa"/>
            <w:vAlign w:val="center"/>
          </w:tcPr>
          <w:p w14:paraId="0D89C577" w14:textId="0D287538" w:rsidR="004F0F40" w:rsidRDefault="00500F4E" w:rsidP="004F0F40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V</w:t>
            </w:r>
            <w:r>
              <w:rPr>
                <w:sz w:val="18"/>
                <w:szCs w:val="18"/>
              </w:rPr>
              <w:t>1.7</w:t>
            </w:r>
          </w:p>
        </w:tc>
        <w:tc>
          <w:tcPr>
            <w:tcW w:w="1701" w:type="dxa"/>
            <w:vAlign w:val="center"/>
          </w:tcPr>
          <w:p w14:paraId="7969198E" w14:textId="717C349A" w:rsidR="004F0F40" w:rsidRDefault="00500F4E" w:rsidP="004F0F40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023.05.25</w:t>
            </w:r>
          </w:p>
        </w:tc>
        <w:tc>
          <w:tcPr>
            <w:tcW w:w="1559" w:type="dxa"/>
            <w:vAlign w:val="center"/>
          </w:tcPr>
          <w:p w14:paraId="500646AF" w14:textId="17069DEC" w:rsidR="004F0F40" w:rsidRDefault="00500F4E" w:rsidP="004F0F40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刘栩宏</w:t>
            </w:r>
          </w:p>
        </w:tc>
        <w:tc>
          <w:tcPr>
            <w:tcW w:w="3765" w:type="dxa"/>
          </w:tcPr>
          <w:p w14:paraId="1BD28935" w14:textId="23978758" w:rsidR="004F0F40" w:rsidRDefault="00500F4E" w:rsidP="004F0F40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增加新版本过程数据协议</w:t>
            </w:r>
          </w:p>
        </w:tc>
      </w:tr>
      <w:tr w:rsidR="00500F4E" w:rsidRPr="00F14137" w14:paraId="41D40A36" w14:textId="77777777" w:rsidTr="00B9418B">
        <w:tc>
          <w:tcPr>
            <w:tcW w:w="1271" w:type="dxa"/>
            <w:vAlign w:val="center"/>
          </w:tcPr>
          <w:p w14:paraId="10BB9D46" w14:textId="78FAB4C7" w:rsidR="00500F4E" w:rsidRDefault="00860FC6" w:rsidP="004F0F40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1.8</w:t>
            </w:r>
          </w:p>
        </w:tc>
        <w:tc>
          <w:tcPr>
            <w:tcW w:w="1701" w:type="dxa"/>
            <w:vAlign w:val="center"/>
          </w:tcPr>
          <w:p w14:paraId="088D45FA" w14:textId="105ECA54" w:rsidR="00500F4E" w:rsidRDefault="00860FC6" w:rsidP="00860FC6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2023.09.08</w:t>
            </w:r>
          </w:p>
        </w:tc>
        <w:tc>
          <w:tcPr>
            <w:tcW w:w="1559" w:type="dxa"/>
            <w:vAlign w:val="center"/>
          </w:tcPr>
          <w:p w14:paraId="2EC22D23" w14:textId="28DF2E64" w:rsidR="00500F4E" w:rsidRDefault="00860FC6" w:rsidP="004F0F40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王志强</w:t>
            </w:r>
            <w:r w:rsidR="00011620">
              <w:rPr>
                <w:rFonts w:hint="eastAsia"/>
                <w:sz w:val="18"/>
                <w:szCs w:val="18"/>
              </w:rPr>
              <w:t>、陈虎</w:t>
            </w:r>
          </w:p>
        </w:tc>
        <w:tc>
          <w:tcPr>
            <w:tcW w:w="3765" w:type="dxa"/>
          </w:tcPr>
          <w:p w14:paraId="6A4A5CB9" w14:textId="453A8285" w:rsidR="00500F4E" w:rsidRDefault="00860FC6" w:rsidP="004F0F40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增加目标t</w:t>
            </w:r>
            <w:r>
              <w:rPr>
                <w:rFonts w:asciiTheme="minorEastAsia" w:hAnsiTheme="minorEastAsia"/>
                <w:sz w:val="18"/>
                <w:szCs w:val="18"/>
              </w:rPr>
              <w:t>hreatLevel字段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>
              <w:rPr>
                <w:rFonts w:asciiTheme="minorEastAsia" w:hAnsiTheme="minorEastAsia"/>
                <w:sz w:val="18"/>
                <w:szCs w:val="18"/>
              </w:rPr>
              <w:t>跟踪目标数量上限由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4调整为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  <w:r w:rsidR="00011620">
              <w:rPr>
                <w:rFonts w:asciiTheme="minorEastAsia" w:hAnsiTheme="minorEastAsia" w:hint="eastAsia"/>
                <w:sz w:val="18"/>
                <w:szCs w:val="18"/>
              </w:rPr>
              <w:t>；新增</w:t>
            </w:r>
            <w:r w:rsidR="00011620" w:rsidRPr="00011620">
              <w:rPr>
                <w:rFonts w:asciiTheme="minorEastAsia" w:hAnsiTheme="minorEastAsia" w:hint="eastAsia"/>
                <w:sz w:val="18"/>
                <w:szCs w:val="18"/>
              </w:rPr>
              <w:t xml:space="preserve">4.1.4 </w:t>
            </w:r>
            <w:r w:rsidR="00F82D35">
              <w:rPr>
                <w:rFonts w:asciiTheme="minorEastAsia" w:hAnsiTheme="minorEastAsia" w:hint="eastAsia"/>
                <w:sz w:val="18"/>
                <w:szCs w:val="18"/>
              </w:rPr>
              <w:t>“</w:t>
            </w:r>
            <w:r w:rsidR="00011620" w:rsidRPr="00011620">
              <w:rPr>
                <w:rFonts w:asciiTheme="minorEastAsia" w:hAnsiTheme="minorEastAsia" w:hint="eastAsia"/>
                <w:sz w:val="18"/>
                <w:szCs w:val="18"/>
              </w:rPr>
              <w:t>DP目标信息</w:t>
            </w:r>
            <w:r w:rsidR="00F82D35">
              <w:rPr>
                <w:rFonts w:asciiTheme="minorEastAsia" w:hAnsiTheme="minorEastAsia" w:hint="eastAsia"/>
                <w:sz w:val="18"/>
                <w:szCs w:val="18"/>
              </w:rPr>
              <w:t>”</w:t>
            </w:r>
          </w:p>
        </w:tc>
      </w:tr>
    </w:tbl>
    <w:p w14:paraId="04586FBC" w14:textId="77777777" w:rsidR="00DC2D0B" w:rsidRPr="00DC595E" w:rsidRDefault="00DC2D0B" w:rsidP="00B274C3">
      <w:pPr>
        <w:ind w:firstLineChars="0"/>
        <w:rPr>
          <w:sz w:val="18"/>
          <w:szCs w:val="18"/>
        </w:rPr>
      </w:pPr>
    </w:p>
    <w:p w14:paraId="4FC327D5" w14:textId="77777777" w:rsidR="00DC2D0B" w:rsidRPr="005B6AED" w:rsidRDefault="00DC2D0B" w:rsidP="00B274C3">
      <w:pPr>
        <w:ind w:firstLineChars="0"/>
        <w:rPr>
          <w:sz w:val="18"/>
          <w:szCs w:val="18"/>
        </w:rPr>
      </w:pPr>
    </w:p>
    <w:p w14:paraId="0CDBFA7D" w14:textId="77777777" w:rsidR="00CB52D0" w:rsidRDefault="00CB52D0">
      <w:pPr>
        <w:widowControl/>
        <w:spacing w:line="240" w:lineRule="auto"/>
        <w:ind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E25344C" w14:textId="77777777" w:rsidR="00FB3E31" w:rsidRPr="00F84A7B" w:rsidRDefault="00FB3E31" w:rsidP="00F84A7B">
      <w:pPr>
        <w:pStyle w:val="1"/>
      </w:pPr>
      <w:r w:rsidRPr="00F84A7B">
        <w:rPr>
          <w:rFonts w:hint="eastAsia"/>
        </w:rPr>
        <w:lastRenderedPageBreak/>
        <w:t>范围</w:t>
      </w:r>
      <w:bookmarkEnd w:id="1"/>
    </w:p>
    <w:p w14:paraId="24542BDE" w14:textId="77777777" w:rsidR="00FB3E31" w:rsidRPr="00F14137" w:rsidRDefault="00FB3E31" w:rsidP="00FB3E31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本协议适用于</w:t>
      </w:r>
      <w:r w:rsidR="00A256D2">
        <w:rPr>
          <w:rFonts w:hint="eastAsia"/>
          <w:sz w:val="18"/>
          <w:szCs w:val="18"/>
        </w:rPr>
        <w:t>反无雷达内部模块间、反无雷达之间、反无雷达同上位机之间的</w:t>
      </w:r>
      <w:r w:rsidRPr="00F14137">
        <w:rPr>
          <w:rFonts w:hint="eastAsia"/>
          <w:sz w:val="18"/>
          <w:szCs w:val="18"/>
        </w:rPr>
        <w:t>通信。</w:t>
      </w:r>
    </w:p>
    <w:p w14:paraId="4C23989F" w14:textId="77777777" w:rsidR="00FB3E31" w:rsidRPr="00F14137" w:rsidRDefault="00FB3E31" w:rsidP="00F84A7B">
      <w:pPr>
        <w:pStyle w:val="1"/>
      </w:pPr>
      <w:bookmarkStart w:id="2" w:name="_Toc410906175"/>
      <w:bookmarkStart w:id="3" w:name="_Toc151456761"/>
      <w:bookmarkStart w:id="4" w:name="_Toc151516560"/>
      <w:bookmarkStart w:id="5" w:name="_Toc151516768"/>
      <w:r w:rsidRPr="00F14137">
        <w:rPr>
          <w:rFonts w:hint="eastAsia"/>
        </w:rPr>
        <w:t>报文内容</w:t>
      </w:r>
      <w:bookmarkEnd w:id="2"/>
    </w:p>
    <w:p w14:paraId="0CA2F5B7" w14:textId="77777777" w:rsidR="00A256D2" w:rsidRDefault="00F84A7B" w:rsidP="00A256D2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报文</w:t>
      </w:r>
      <w:r w:rsidR="00A256D2">
        <w:rPr>
          <w:rFonts w:hint="eastAsia"/>
          <w:sz w:val="18"/>
          <w:szCs w:val="18"/>
        </w:rPr>
        <w:t>内容包括数据包头和具体信息，数据包头必须按照</w:t>
      </w:r>
      <w:r>
        <w:rPr>
          <w:rFonts w:hint="eastAsia"/>
          <w:sz w:val="18"/>
          <w:szCs w:val="18"/>
        </w:rPr>
        <w:t>《反无系统网络通信协议及信息定义基本要求》</w:t>
      </w:r>
      <w:r w:rsidR="00A256D2">
        <w:rPr>
          <w:rFonts w:hint="eastAsia"/>
          <w:sz w:val="18"/>
          <w:szCs w:val="18"/>
        </w:rPr>
        <w:t>中通用信息包头的要求定义；信息中涉及到的u</w:t>
      </w:r>
      <w:r w:rsidR="00A256D2">
        <w:rPr>
          <w:sz w:val="18"/>
          <w:szCs w:val="18"/>
        </w:rPr>
        <w:t>int16/uint32等多字节数据类型，皆以</w:t>
      </w:r>
      <w:r w:rsidR="00A256D2">
        <w:rPr>
          <w:rFonts w:hint="eastAsia"/>
          <w:sz w:val="18"/>
          <w:szCs w:val="18"/>
        </w:rPr>
        <w:t>高</w:t>
      </w:r>
      <w:r w:rsidR="00A256D2">
        <w:rPr>
          <w:sz w:val="18"/>
          <w:szCs w:val="18"/>
        </w:rPr>
        <w:t>字节在先，低字节在后的大端模式传输</w:t>
      </w:r>
      <w:r w:rsidR="00A256D2" w:rsidRPr="00F14137">
        <w:rPr>
          <w:rFonts w:hint="eastAsia"/>
          <w:sz w:val="18"/>
          <w:szCs w:val="18"/>
        </w:rPr>
        <w:t>。</w:t>
      </w:r>
    </w:p>
    <w:p w14:paraId="62B91ACF" w14:textId="77777777" w:rsidR="00F84A7B" w:rsidRDefault="00F84A7B" w:rsidP="00F84A7B">
      <w:pPr>
        <w:pStyle w:val="1"/>
      </w:pPr>
      <w:r>
        <w:rPr>
          <w:rFonts w:hint="eastAsia"/>
        </w:rPr>
        <w:t>通信方式</w:t>
      </w:r>
    </w:p>
    <w:p w14:paraId="72467347" w14:textId="77777777" w:rsidR="00F84A7B" w:rsidRDefault="00F84A7B" w:rsidP="00A256D2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雷达内部：</w:t>
      </w:r>
      <w:r w:rsidRPr="00F14137">
        <w:rPr>
          <w:rFonts w:hint="eastAsia"/>
          <w:sz w:val="18"/>
          <w:szCs w:val="18"/>
        </w:rPr>
        <w:t>共享内存</w:t>
      </w:r>
      <w:r>
        <w:rPr>
          <w:rFonts w:hint="eastAsia"/>
          <w:sz w:val="18"/>
          <w:szCs w:val="18"/>
        </w:rPr>
        <w:t>。</w:t>
      </w:r>
    </w:p>
    <w:p w14:paraId="13C16335" w14:textId="77777777" w:rsidR="00F84A7B" w:rsidRPr="00F14137" w:rsidRDefault="00F84A7B" w:rsidP="00A256D2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反无雷达之间、反无雷达同上位机之间：UDP协议，参见《反无系统网络通信协议及信息定义基本要求》。</w:t>
      </w:r>
    </w:p>
    <w:bookmarkEnd w:id="3"/>
    <w:bookmarkEnd w:id="4"/>
    <w:bookmarkEnd w:id="5"/>
    <w:p w14:paraId="7D0797D4" w14:textId="77777777" w:rsidR="00FB3E31" w:rsidRPr="00F14137" w:rsidRDefault="00F84A7B" w:rsidP="00F84A7B">
      <w:pPr>
        <w:pStyle w:val="1"/>
      </w:pPr>
      <w:r>
        <w:rPr>
          <w:rFonts w:hint="eastAsia"/>
        </w:rPr>
        <w:t>报文定义</w:t>
      </w:r>
    </w:p>
    <w:p w14:paraId="2758AD55" w14:textId="77777777" w:rsidR="00FB3E31" w:rsidRDefault="00F84A7B" w:rsidP="00F14137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依据《反无系统网络通信协议及信息</w:t>
      </w:r>
      <w:r w:rsidR="00F91DC0">
        <w:rPr>
          <w:rFonts w:hint="eastAsia"/>
          <w:sz w:val="18"/>
          <w:szCs w:val="18"/>
        </w:rPr>
        <w:t>定义基本要求》中的要求，反无雷达中定义的信息及信息代码规定如下</w:t>
      </w:r>
      <w:r w:rsidR="00FB3E31" w:rsidRPr="00F14137">
        <w:rPr>
          <w:rFonts w:hint="eastAsia"/>
          <w:sz w:val="18"/>
          <w:szCs w:val="18"/>
        </w:rPr>
        <w:t>。</w:t>
      </w:r>
    </w:p>
    <w:p w14:paraId="0FFE5F89" w14:textId="77777777" w:rsidR="00F84A7B" w:rsidRDefault="00F84A7B" w:rsidP="00F84A7B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表1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>
        <w:rPr>
          <w:rFonts w:ascii="宋体" w:eastAsia="宋体" w:hAnsi="宋体" w:cs="Times New Roman" w:hint="eastAsia"/>
          <w:b/>
          <w:sz w:val="18"/>
          <w:szCs w:val="18"/>
        </w:rPr>
        <w:t>反无雷达信息类型及类型代码</w:t>
      </w:r>
    </w:p>
    <w:tbl>
      <w:tblPr>
        <w:tblStyle w:val="11"/>
        <w:tblW w:w="820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"/>
        <w:gridCol w:w="830"/>
        <w:gridCol w:w="848"/>
        <w:gridCol w:w="933"/>
        <w:gridCol w:w="655"/>
        <w:gridCol w:w="709"/>
        <w:gridCol w:w="3969"/>
      </w:tblGrid>
      <w:tr w:rsidR="00367796" w:rsidRPr="00F14137" w14:paraId="3BE862D0" w14:textId="77777777" w:rsidTr="00CA377C">
        <w:trPr>
          <w:trHeight w:val="19"/>
          <w:tblHeader/>
          <w:jc w:val="center"/>
        </w:trPr>
        <w:tc>
          <w:tcPr>
            <w:tcW w:w="263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2CA3D374" w14:textId="77777777"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830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23F3C3F6" w14:textId="77777777"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信息分类</w:t>
            </w:r>
          </w:p>
        </w:tc>
        <w:tc>
          <w:tcPr>
            <w:tcW w:w="848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59B17E65" w14:textId="77777777"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信息类型</w:t>
            </w:r>
          </w:p>
        </w:tc>
        <w:tc>
          <w:tcPr>
            <w:tcW w:w="933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094AD438" w14:textId="77777777"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信息类型代码</w:t>
            </w:r>
          </w:p>
        </w:tc>
        <w:tc>
          <w:tcPr>
            <w:tcW w:w="655" w:type="dxa"/>
            <w:tcBorders>
              <w:top w:val="single" w:sz="12" w:space="0" w:color="000000"/>
              <w:bottom w:val="single" w:sz="4" w:space="0" w:color="auto"/>
            </w:tcBorders>
          </w:tcPr>
          <w:p w14:paraId="16BC0E8F" w14:textId="77777777" w:rsidR="00367796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传输方式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4" w:space="0" w:color="auto"/>
            </w:tcBorders>
          </w:tcPr>
          <w:p w14:paraId="47874FDA" w14:textId="77777777" w:rsidR="00367796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是否回复</w:t>
            </w:r>
          </w:p>
        </w:tc>
        <w:tc>
          <w:tcPr>
            <w:tcW w:w="3969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2D0F381C" w14:textId="77777777"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367796" w:rsidRPr="00F14137" w14:paraId="4F1D25D3" w14:textId="7777777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239AD4" w14:textId="77777777" w:rsidR="00367796" w:rsidRPr="00F563E0" w:rsidRDefault="00367796" w:rsidP="00CA377C">
            <w:pPr>
              <w:pStyle w:val="a8"/>
              <w:numPr>
                <w:ilvl w:val="0"/>
                <w:numId w:val="2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F7ABFB" w14:textId="77777777"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通用信息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8D8469" w14:textId="77777777"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终端基础信息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1DB43E" w14:textId="77777777"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0000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98915B" w14:textId="77777777" w:rsidR="00367796" w:rsidRDefault="00367796" w:rsidP="0019471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UDP/</w:t>
            </w:r>
            <w:r w:rsidR="0019471C">
              <w:rPr>
                <w:rFonts w:asciiTheme="minorEastAsia" w:hAnsiTheme="minorEastAsia"/>
                <w:sz w:val="18"/>
                <w:szCs w:val="18"/>
              </w:rPr>
              <w:t>TCP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0D19EF" w14:textId="77777777" w:rsidR="00367796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A8E9C6" w14:textId="77777777" w:rsidR="00367796" w:rsidRPr="00F14137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在</w:t>
            </w:r>
            <w:r>
              <w:rPr>
                <w:rFonts w:hint="eastAsia"/>
                <w:sz w:val="18"/>
                <w:szCs w:val="18"/>
              </w:rPr>
              <w:t>《反无系统网络通信协议及信息定义基本要求》中定义</w:t>
            </w:r>
          </w:p>
        </w:tc>
      </w:tr>
      <w:tr w:rsidR="00367796" w:rsidRPr="00F14137" w14:paraId="3D058389" w14:textId="7777777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40E1C6" w14:textId="77777777" w:rsidR="00367796" w:rsidRPr="00F563E0" w:rsidRDefault="00367796" w:rsidP="00CA377C">
            <w:pPr>
              <w:pStyle w:val="a8"/>
              <w:numPr>
                <w:ilvl w:val="0"/>
                <w:numId w:val="2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2245C4" w14:textId="77777777" w:rsidR="00367796" w:rsidRPr="00F84A7B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DDB4C11" w14:textId="77777777" w:rsidR="00367796" w:rsidRPr="00F84A7B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回复信息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101F62C" w14:textId="77777777" w:rsidR="00367796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0100</w:t>
            </w: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 w:themeFill="background1"/>
          </w:tcPr>
          <w:p w14:paraId="734DF98E" w14:textId="77777777" w:rsidR="00367796" w:rsidRDefault="00367796" w:rsidP="0019471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UDP/</w:t>
            </w:r>
            <w:r w:rsidR="0019471C">
              <w:rPr>
                <w:rFonts w:asciiTheme="minorEastAsia" w:hAnsiTheme="minorEastAsia"/>
                <w:sz w:val="18"/>
                <w:szCs w:val="18"/>
              </w:rPr>
              <w:t>TCP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116BBB4B" w14:textId="77777777" w:rsidR="00367796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FCE5B7" w14:textId="77777777" w:rsidR="00367796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11620" w:rsidRPr="00F14137" w14:paraId="6DF569A0" w14:textId="7777777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793E189" w14:textId="77777777" w:rsidR="00011620" w:rsidRPr="00F563E0" w:rsidRDefault="00011620" w:rsidP="00CA377C">
            <w:pPr>
              <w:pStyle w:val="a8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  <w:vAlign w:val="center"/>
          </w:tcPr>
          <w:p w14:paraId="1F3FF22E" w14:textId="77777777" w:rsidR="00011620" w:rsidRPr="00F563E0" w:rsidRDefault="00011620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感知</w:t>
            </w: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结果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33A8508" w14:textId="77777777" w:rsidR="00011620" w:rsidRPr="00F563E0" w:rsidRDefault="00011620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检测目标</w:t>
            </w:r>
            <w:r w:rsidRPr="00F14137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70E7832" w14:textId="77777777" w:rsidR="00011620" w:rsidRPr="00F563E0" w:rsidRDefault="00011620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1000</w:t>
            </w: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25EC67" w14:textId="77777777" w:rsidR="00011620" w:rsidRPr="00F563E0" w:rsidRDefault="00011620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DP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EB2E3E" w14:textId="77777777" w:rsidR="00011620" w:rsidRPr="00F563E0" w:rsidRDefault="00011620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759E00F" w14:textId="77777777" w:rsidR="00011620" w:rsidRPr="00F563E0" w:rsidRDefault="00011620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11620" w:rsidRPr="00F14137" w14:paraId="78C4E033" w14:textId="77777777" w:rsidTr="00F3716C">
        <w:trPr>
          <w:trHeight w:val="19"/>
          <w:jc w:val="center"/>
        </w:trPr>
        <w:tc>
          <w:tcPr>
            <w:tcW w:w="2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AE21895" w14:textId="77777777" w:rsidR="00011620" w:rsidRPr="00F563E0" w:rsidRDefault="00011620" w:rsidP="00CA377C">
            <w:pPr>
              <w:pStyle w:val="a8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vMerge/>
            <w:shd w:val="clear" w:color="auto" w:fill="FFFFFF" w:themeFill="background1"/>
            <w:vAlign w:val="center"/>
          </w:tcPr>
          <w:p w14:paraId="4ED5F6E7" w14:textId="77777777" w:rsidR="00011620" w:rsidRPr="00F563E0" w:rsidRDefault="00011620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16DCF9E" w14:textId="77777777" w:rsidR="00011620" w:rsidRPr="00F563E0" w:rsidRDefault="00011620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跟踪目标</w:t>
            </w: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信息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CC28FC0" w14:textId="77777777" w:rsidR="00011620" w:rsidRPr="00F563E0" w:rsidRDefault="00011620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1001</w:t>
            </w: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11B128" w14:textId="77777777" w:rsidR="00011620" w:rsidRPr="00F563E0" w:rsidRDefault="00011620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UDP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C65360" w14:textId="77777777" w:rsidR="00011620" w:rsidRPr="00F563E0" w:rsidRDefault="00011620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7796FDB" w14:textId="77777777" w:rsidR="00011620" w:rsidRPr="00F563E0" w:rsidRDefault="00011620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11620" w:rsidRPr="00F14137" w14:paraId="04E1D235" w14:textId="77777777" w:rsidTr="00FF3CDB">
        <w:trPr>
          <w:trHeight w:val="19"/>
          <w:jc w:val="center"/>
        </w:trPr>
        <w:tc>
          <w:tcPr>
            <w:tcW w:w="2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3D9F4D9" w14:textId="77777777" w:rsidR="00011620" w:rsidRPr="00F563E0" w:rsidRDefault="00011620" w:rsidP="004D4B42">
            <w:pPr>
              <w:pStyle w:val="a8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vMerge/>
            <w:shd w:val="clear" w:color="auto" w:fill="FFFFFF" w:themeFill="background1"/>
            <w:vAlign w:val="center"/>
          </w:tcPr>
          <w:p w14:paraId="4B92E719" w14:textId="77777777" w:rsidR="00011620" w:rsidRPr="00F563E0" w:rsidRDefault="00011620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DB881BF" w14:textId="77777777" w:rsidR="00011620" w:rsidRDefault="00011620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点迹凝聚目标信息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A566A29" w14:textId="77777777" w:rsidR="00011620" w:rsidRPr="00F563E0" w:rsidRDefault="00011620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1002</w:t>
            </w: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335E58" w14:textId="77777777" w:rsidR="00011620" w:rsidRPr="00F563E0" w:rsidRDefault="00011620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UDP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B71954" w14:textId="77777777" w:rsidR="00011620" w:rsidRPr="00F563E0" w:rsidRDefault="00011620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45390AB" w14:textId="77777777" w:rsidR="00011620" w:rsidRPr="00F563E0" w:rsidRDefault="00011620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11620" w:rsidRPr="00F14137" w14:paraId="75535F85" w14:textId="7777777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8088E87" w14:textId="77777777" w:rsidR="00011620" w:rsidRPr="00F563E0" w:rsidRDefault="00011620" w:rsidP="004D4B42">
            <w:pPr>
              <w:pStyle w:val="a8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vMerge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B50CD6D" w14:textId="77777777" w:rsidR="00011620" w:rsidRPr="00F563E0" w:rsidRDefault="00011620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5E59627" w14:textId="66443056" w:rsidR="00011620" w:rsidRDefault="00011620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6" w:name="_Hlk145075088"/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目标信息</w:t>
            </w:r>
            <w:bookmarkEnd w:id="6"/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3BE41EA" w14:textId="60A69B66" w:rsidR="00011620" w:rsidRDefault="00011620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11620">
              <w:rPr>
                <w:rFonts w:asciiTheme="minorEastAsia" w:hAnsiTheme="minorEastAsia"/>
                <w:sz w:val="18"/>
                <w:szCs w:val="18"/>
              </w:rPr>
              <w:t>0x1003</w:t>
            </w: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F38F7E" w14:textId="03CF6328" w:rsidR="00011620" w:rsidRDefault="00011620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DP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D49450" w14:textId="77777777" w:rsidR="00011620" w:rsidRPr="00F563E0" w:rsidRDefault="00011620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C4A9C1A" w14:textId="77777777" w:rsidR="00011620" w:rsidRPr="00F563E0" w:rsidRDefault="00011620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D4B42" w:rsidRPr="00F14137" w14:paraId="7AE3160B" w14:textId="7777777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649E5D0" w14:textId="77777777" w:rsidR="004D4B42" w:rsidRPr="00F563E0" w:rsidRDefault="004D4B42" w:rsidP="004D4B42">
            <w:pPr>
              <w:pStyle w:val="a8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vMerge w:val="restart"/>
            <w:shd w:val="clear" w:color="auto" w:fill="FFFFFF" w:themeFill="background1"/>
            <w:vAlign w:val="center"/>
          </w:tcPr>
          <w:p w14:paraId="3C023CFF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参数信息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CEAD3B6" w14:textId="77777777" w:rsidR="004D4B42" w:rsidRPr="00F84A7B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调度</w:t>
            </w:r>
            <w:r w:rsidRPr="00F14137">
              <w:rPr>
                <w:rFonts w:hint="eastAsia"/>
                <w:sz w:val="18"/>
                <w:szCs w:val="18"/>
              </w:rPr>
              <w:t>/</w:t>
            </w:r>
            <w:r w:rsidRPr="00F14137">
              <w:rPr>
                <w:rFonts w:hint="eastAsia"/>
                <w:sz w:val="18"/>
                <w:szCs w:val="18"/>
              </w:rPr>
              <w:t>波控</w:t>
            </w:r>
            <w:r w:rsidRPr="00F14137">
              <w:rPr>
                <w:sz w:val="18"/>
                <w:szCs w:val="18"/>
              </w:rPr>
              <w:t>信息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7C8B520" w14:textId="77777777" w:rsidR="004D4B42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2000</w:t>
            </w: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D95575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UDP/</w:t>
            </w:r>
            <w:r>
              <w:rPr>
                <w:rFonts w:asciiTheme="minorEastAsia" w:hAnsiTheme="minorEastAsia"/>
                <w:sz w:val="18"/>
                <w:szCs w:val="18"/>
              </w:rPr>
              <w:t>TCP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B03242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TCP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需回复</w:t>
            </w: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F84F621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雷达上报参数时，使用UDP，上位机配置雷达参数使用</w:t>
            </w:r>
            <w:r>
              <w:rPr>
                <w:rFonts w:asciiTheme="minorEastAsia" w:hAnsiTheme="minorEastAsia"/>
                <w:sz w:val="18"/>
                <w:szCs w:val="18"/>
              </w:rPr>
              <w:t>TCP</w:t>
            </w:r>
          </w:p>
        </w:tc>
      </w:tr>
      <w:tr w:rsidR="004D4B42" w:rsidRPr="00F14137" w14:paraId="37A9D256" w14:textId="7777777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4D19DD4" w14:textId="77777777" w:rsidR="004D4B42" w:rsidRPr="00F563E0" w:rsidRDefault="004D4B42" w:rsidP="004D4B42">
            <w:pPr>
              <w:pStyle w:val="a8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vMerge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8A0B558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859B707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调试/配置参数信息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4CF5B03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2001</w:t>
            </w: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E36945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UDP/</w:t>
            </w:r>
            <w:r>
              <w:rPr>
                <w:rFonts w:asciiTheme="minorEastAsia" w:hAnsiTheme="minorEastAsia"/>
                <w:sz w:val="18"/>
                <w:szCs w:val="18"/>
              </w:rPr>
              <w:t>TCP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4A341E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TCP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需回复</w:t>
            </w: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5BE1149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雷达上报参数时，使用UDP，上位机配置雷达参数使用</w:t>
            </w:r>
            <w:r>
              <w:rPr>
                <w:rFonts w:asciiTheme="minorEastAsia" w:hAnsiTheme="minorEastAsia"/>
                <w:sz w:val="18"/>
                <w:szCs w:val="18"/>
              </w:rPr>
              <w:t>TCP</w:t>
            </w:r>
          </w:p>
        </w:tc>
      </w:tr>
      <w:tr w:rsidR="004D4B42" w:rsidRPr="00F14137" w14:paraId="0C43FDDE" w14:textId="7777777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8F6FA03" w14:textId="77777777" w:rsidR="004D4B42" w:rsidRPr="00F563E0" w:rsidRDefault="004D4B42" w:rsidP="004D4B42">
            <w:pPr>
              <w:pStyle w:val="a8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  <w:vAlign w:val="center"/>
          </w:tcPr>
          <w:p w14:paraId="05E1E8E9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系统信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息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6B0DF60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雷达搭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载平台</w:t>
            </w: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信息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A765094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3000</w:t>
            </w: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FDE40D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UDP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22BFF4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A2AEFF2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D4B42" w:rsidRPr="00F14137" w14:paraId="31821C6D" w14:textId="7777777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76EF728" w14:textId="77777777" w:rsidR="004D4B42" w:rsidRPr="00F563E0" w:rsidRDefault="004D4B42" w:rsidP="004D4B42">
            <w:pPr>
              <w:pStyle w:val="a8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vMerge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70C7446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3D58ADA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雷达状态/故障信息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23CBCD7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3001</w:t>
            </w: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25504F" w14:textId="77777777" w:rsidR="004D4B42" w:rsidRPr="00F563E0" w:rsidRDefault="004D4B42" w:rsidP="004D4B42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UDP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86B620" w14:textId="77777777" w:rsidR="004D4B42" w:rsidRPr="00F563E0" w:rsidRDefault="004D4B42" w:rsidP="004D4B42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C05B1C7" w14:textId="77777777" w:rsidR="004D4B42" w:rsidRPr="00F563E0" w:rsidRDefault="004D4B42" w:rsidP="004D4B42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D4B42" w:rsidRPr="00F14137" w14:paraId="4D1FB152" w14:textId="7777777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7894242" w14:textId="77777777" w:rsidR="004D4B42" w:rsidRPr="00F563E0" w:rsidRDefault="004D4B42" w:rsidP="004D4B42">
            <w:pPr>
              <w:pStyle w:val="a8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7BFD4D1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过程信息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5540C8D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ADC数据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47240A8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4000</w:t>
            </w: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275927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UDP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940B34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87EA229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D4B42" w:rsidRPr="00F14137" w14:paraId="5C6F68DF" w14:textId="7777777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3E279FE" w14:textId="77777777" w:rsidR="004D4B42" w:rsidRPr="00F563E0" w:rsidRDefault="004D4B42" w:rsidP="004D4B42">
            <w:pPr>
              <w:pStyle w:val="a8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26EF1FF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5468C9D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E8D6017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AC3243" w14:textId="77777777" w:rsidR="004D4B42" w:rsidRPr="00F563E0" w:rsidRDefault="004D4B42" w:rsidP="004D4B42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911215D" w14:textId="77777777" w:rsidR="004D4B42" w:rsidRPr="00F563E0" w:rsidRDefault="004D4B42" w:rsidP="004D4B42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139AB5A" w14:textId="77777777" w:rsidR="004D4B42" w:rsidRPr="00F563E0" w:rsidRDefault="004D4B42" w:rsidP="004D4B42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3917104C" w14:textId="77777777" w:rsidR="00367796" w:rsidRPr="00F14137" w:rsidRDefault="00367796" w:rsidP="00F84A7B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</w:p>
    <w:p w14:paraId="44D912EB" w14:textId="77777777" w:rsidR="00346360" w:rsidRDefault="00C65F73" w:rsidP="00346360">
      <w:pPr>
        <w:pStyle w:val="2"/>
        <w:spacing w:before="156"/>
      </w:pPr>
      <w:bookmarkStart w:id="7" w:name="_Ref111022658"/>
      <w:r>
        <w:rPr>
          <w:rFonts w:hint="eastAsia"/>
        </w:rPr>
        <w:t>感知</w:t>
      </w:r>
      <w:r w:rsidR="00346360">
        <w:rPr>
          <w:rFonts w:hint="eastAsia"/>
        </w:rPr>
        <w:t>结果</w:t>
      </w:r>
      <w:r w:rsidR="00A81DC2">
        <w:rPr>
          <w:rFonts w:hint="eastAsia"/>
        </w:rPr>
        <w:t>信息</w:t>
      </w:r>
    </w:p>
    <w:p w14:paraId="56B79D02" w14:textId="77777777" w:rsidR="00FB3E31" w:rsidRPr="00F14137" w:rsidRDefault="00F6054F" w:rsidP="00011620">
      <w:pPr>
        <w:pStyle w:val="3"/>
      </w:pPr>
      <w:r>
        <w:t>检测目标</w:t>
      </w:r>
      <w:r w:rsidR="00EA0096" w:rsidRPr="00F14137">
        <w:rPr>
          <w:rFonts w:hint="eastAsia"/>
        </w:rPr>
        <w:t>信息</w:t>
      </w:r>
      <w:bookmarkEnd w:id="7"/>
    </w:p>
    <w:p w14:paraId="5D0F352F" w14:textId="77777777" w:rsidR="00FB3E31" w:rsidRPr="00F14137" w:rsidRDefault="00A256D2" w:rsidP="00FB3E31">
      <w:pPr>
        <w:pStyle w:val="a0"/>
        <w:ind w:firstLine="360"/>
        <w:rPr>
          <w:sz w:val="18"/>
          <w:szCs w:val="18"/>
        </w:rPr>
      </w:pPr>
      <w:bookmarkStart w:id="8" w:name="_Hlk145075222"/>
      <w:r>
        <w:rPr>
          <w:rFonts w:hint="eastAsia"/>
          <w:sz w:val="18"/>
          <w:szCs w:val="18"/>
        </w:rPr>
        <w:t>发送方向：</w:t>
      </w:r>
      <w:r w:rsidRPr="00F14137">
        <w:rPr>
          <w:rFonts w:hint="eastAsia"/>
          <w:sz w:val="18"/>
          <w:szCs w:val="18"/>
        </w:rPr>
        <w:t>信号处理</w:t>
      </w:r>
      <w:r w:rsidR="00DD7B79">
        <w:rPr>
          <w:rFonts w:hint="eastAsia"/>
          <w:sz w:val="18"/>
          <w:szCs w:val="18"/>
        </w:rPr>
        <w:t>模块</w:t>
      </w:r>
      <w:r>
        <w:rPr>
          <w:rFonts w:hint="eastAsia"/>
          <w:sz w:val="18"/>
          <w:szCs w:val="18"/>
        </w:rPr>
        <w:t>-&gt;</w:t>
      </w:r>
      <w:r w:rsidRPr="00F14137">
        <w:rPr>
          <w:rFonts w:hint="eastAsia"/>
          <w:sz w:val="18"/>
          <w:szCs w:val="18"/>
        </w:rPr>
        <w:t>数据处理</w:t>
      </w:r>
      <w:r w:rsidR="00DD7B79">
        <w:rPr>
          <w:rFonts w:hint="eastAsia"/>
          <w:sz w:val="18"/>
          <w:szCs w:val="18"/>
        </w:rPr>
        <w:t>模块、数据</w:t>
      </w:r>
      <w:r w:rsidR="00DD7B79" w:rsidRPr="00F14137">
        <w:rPr>
          <w:rFonts w:hint="eastAsia"/>
          <w:sz w:val="18"/>
          <w:szCs w:val="18"/>
        </w:rPr>
        <w:t>处理</w:t>
      </w:r>
      <w:r w:rsidR="00DD7B79">
        <w:rPr>
          <w:rFonts w:hint="eastAsia"/>
          <w:sz w:val="18"/>
          <w:szCs w:val="18"/>
        </w:rPr>
        <w:t>模块&lt;-&gt;上位机</w:t>
      </w:r>
    </w:p>
    <w:p w14:paraId="2B7835A6" w14:textId="77777777" w:rsidR="00FB3E31" w:rsidRPr="00F14137" w:rsidRDefault="00A256D2" w:rsidP="00FB3E31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发送方式：周期发送，发送周期同帧处理周期</w:t>
      </w:r>
    </w:p>
    <w:p w14:paraId="3DAEF886" w14:textId="77777777" w:rsidR="00A256D2" w:rsidRPr="00F14137" w:rsidRDefault="00A256D2" w:rsidP="00A256D2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报文格式如</w:t>
      </w:r>
      <w:r w:rsidR="0028548E">
        <w:rPr>
          <w:rFonts w:hint="eastAsia"/>
          <w:sz w:val="18"/>
          <w:szCs w:val="18"/>
        </w:rPr>
        <w:t xml:space="preserve"> </w:t>
      </w:r>
      <w:r w:rsidRPr="00F14137">
        <w:rPr>
          <w:rFonts w:hint="eastAsia"/>
          <w:sz w:val="18"/>
          <w:szCs w:val="18"/>
        </w:rPr>
        <w:t>表</w:t>
      </w:r>
      <w:r w:rsidR="00DC3790">
        <w:rPr>
          <w:sz w:val="18"/>
          <w:szCs w:val="18"/>
        </w:rPr>
        <w:t>2</w:t>
      </w:r>
      <w:r w:rsidRPr="00F14137">
        <w:rPr>
          <w:rFonts w:hint="eastAsia"/>
          <w:sz w:val="18"/>
          <w:szCs w:val="18"/>
        </w:rPr>
        <w:t>所示：</w:t>
      </w:r>
    </w:p>
    <w:bookmarkEnd w:id="8"/>
    <w:p w14:paraId="7C80F0A3" w14:textId="77777777" w:rsidR="00EA0096" w:rsidRPr="00F14137" w:rsidRDefault="00EA0096" w:rsidP="00EA0096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 w:rsidR="00DC3790">
        <w:rPr>
          <w:rFonts w:ascii="宋体" w:eastAsia="宋体" w:hAnsi="宋体" w:cs="Times New Roman"/>
          <w:b/>
          <w:sz w:val="18"/>
          <w:szCs w:val="18"/>
        </w:rPr>
        <w:t>2</w:t>
      </w:r>
      <w:r w:rsidR="00597C5C"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 w:rsidR="00F6054F">
        <w:rPr>
          <w:rFonts w:ascii="宋体" w:eastAsia="宋体" w:hAnsi="宋体" w:cs="Times New Roman" w:hint="eastAsia"/>
          <w:b/>
          <w:sz w:val="18"/>
          <w:szCs w:val="18"/>
        </w:rPr>
        <w:t>检测目标</w:t>
      </w:r>
      <w:r w:rsidR="00597C5C" w:rsidRPr="00F14137">
        <w:rPr>
          <w:rFonts w:ascii="宋体" w:eastAsia="宋体" w:hAnsi="宋体" w:cs="Times New Roman" w:hint="eastAsia"/>
          <w:b/>
          <w:sz w:val="18"/>
          <w:szCs w:val="18"/>
        </w:rPr>
        <w:t>信息</w:t>
      </w:r>
    </w:p>
    <w:tbl>
      <w:tblPr>
        <w:tblStyle w:val="11"/>
        <w:tblW w:w="5387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0"/>
        <w:gridCol w:w="1716"/>
        <w:gridCol w:w="847"/>
        <w:gridCol w:w="852"/>
        <w:gridCol w:w="706"/>
        <w:gridCol w:w="4396"/>
      </w:tblGrid>
      <w:tr w:rsidR="007A39C3" w:rsidRPr="00F14137" w14:paraId="6A94E0F3" w14:textId="77777777" w:rsidTr="00B2785A">
        <w:trPr>
          <w:trHeight w:val="20"/>
          <w:tblHeader/>
          <w:jc w:val="center"/>
        </w:trPr>
        <w:tc>
          <w:tcPr>
            <w:tcW w:w="224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99C93C0" w14:textId="77777777" w:rsidR="007A39C3" w:rsidRPr="00F14137" w:rsidRDefault="007A39C3" w:rsidP="007A39C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96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6DD1461" w14:textId="77777777" w:rsidR="007A39C3" w:rsidRPr="00F14137" w:rsidRDefault="007A39C3" w:rsidP="007A39C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47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A6388CE" w14:textId="77777777" w:rsidR="007A39C3" w:rsidRPr="00F14137" w:rsidRDefault="007A39C3" w:rsidP="007A39C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478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7843030" w14:textId="77777777" w:rsidR="007A39C3" w:rsidRPr="00F14137" w:rsidRDefault="007A39C3" w:rsidP="007A39C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396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53963BF" w14:textId="77777777" w:rsidR="007A39C3" w:rsidRPr="00F14137" w:rsidRDefault="007A39C3" w:rsidP="007A39C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Scale</w:t>
            </w:r>
          </w:p>
        </w:tc>
        <w:tc>
          <w:tcPr>
            <w:tcW w:w="246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5B48D13" w14:textId="77777777" w:rsidR="007A39C3" w:rsidRPr="00F14137" w:rsidRDefault="007A39C3" w:rsidP="007A39C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2785A" w:rsidRPr="00F14137" w14:paraId="27B9984E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86BC51" w14:textId="77777777" w:rsidR="00B2785A" w:rsidRPr="00F563E0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7F35ACD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</w:p>
        </w:tc>
        <w:tc>
          <w:tcPr>
            <w:tcW w:w="475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EF2931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478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B0BF18C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396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43E8345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D3EA7D6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B2785A" w:rsidRPr="00F14137" w14:paraId="2416DFA5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14C0D4" w14:textId="77777777" w:rsidR="00B2785A" w:rsidRPr="00F563E0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364C59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F1BC92C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8018AD4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E37CBF2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D97D017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信息包头、实际信息长度、包尾长度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B2785A" w:rsidRPr="00F14137" w14:paraId="7594BE0B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C8E75E4" w14:textId="77777777" w:rsidR="00B2785A" w:rsidRPr="00F563E0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04D611B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9301E7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9BCE47E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E968CFD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0ABB03C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帧ID，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0重新开始计数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，同一处理周期内的参数及处理结果信息必须使用相同的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B2785A" w:rsidRPr="00F14137" w14:paraId="64CE8AD6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64B9A70" w14:textId="77777777" w:rsidR="00B2785A" w:rsidRPr="00F563E0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70B0FF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7431F92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1F047A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FB6707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4AC65EB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，本次开机到当前帧开始数据采集的相对时间，非周期数据为本次开机到到生成本帧数据的相对时间</w:t>
            </w:r>
          </w:p>
        </w:tc>
      </w:tr>
      <w:tr w:rsidR="00B2785A" w:rsidRPr="00F14137" w14:paraId="7F977787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2B122DC" w14:textId="77777777" w:rsidR="00B2785A" w:rsidRPr="00F563E0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0933A13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27B0CF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B6E118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E64523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2F72D74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检测目标信息：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 w:rsidR="004D0F46"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000</w:t>
            </w:r>
          </w:p>
        </w:tc>
      </w:tr>
      <w:tr w:rsidR="00B2785A" w:rsidRPr="00F14137" w14:paraId="5CCF7E7D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D185AE" w14:textId="77777777" w:rsidR="00B2785A" w:rsidRPr="00F563E0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10245FE" w14:textId="77777777"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43FCC3" w14:textId="77777777"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44965D" w14:textId="77777777"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849393E" w14:textId="77777777"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C25AFA1" w14:textId="77777777" w:rsidR="00B2785A" w:rsidRPr="00C73EE3" w:rsidRDefault="00B2785A" w:rsidP="00B2785A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B2785A" w:rsidRPr="00F14137" w14:paraId="1373F286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347ACC" w14:textId="77777777" w:rsidR="00B2785A" w:rsidRPr="00F563E0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B57A17A" w14:textId="77777777"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DA9618" w14:textId="77777777"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BBCE936" w14:textId="77777777"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4BBC4C" w14:textId="77777777"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98376DF" w14:textId="77777777" w:rsidR="00B2785A" w:rsidRPr="00C73EE3" w:rsidRDefault="00B2785A" w:rsidP="00B2785A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B2785A" w:rsidRPr="00F14137" w14:paraId="76989A7B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22BCA48" w14:textId="77777777" w:rsidR="00B2785A" w:rsidRPr="00F563E0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FC108F" w14:textId="77777777"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142714" w14:textId="77777777"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2BD7AC" w14:textId="77777777"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9FDBE2C" w14:textId="77777777"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6756BE9" w14:textId="77777777" w:rsidR="00B2785A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01B99FE4" w14:textId="77777777" w:rsidR="00B2785A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14:paraId="4937A3ED" w14:textId="77777777" w:rsidR="00B2785A" w:rsidRPr="00C73EE3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B2785A" w:rsidRPr="00F14137" w14:paraId="273B23BB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76B5A4B" w14:textId="77777777" w:rsidR="00B2785A" w:rsidRPr="00F563E0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C73C198" w14:textId="77777777"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FD6AF9A" w14:textId="77777777"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A1B5015" w14:textId="77777777"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DC04C1" w14:textId="77777777"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AF32C2" w14:textId="77777777" w:rsidR="00B2785A" w:rsidRPr="00C73EE3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版本号：0x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</w:p>
        </w:tc>
      </w:tr>
      <w:tr w:rsidR="00B2785A" w:rsidRPr="00F14137" w14:paraId="6B21EA49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2D67BF3" w14:textId="77777777" w:rsidR="00B2785A" w:rsidRPr="00F563E0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5DE9E7" w14:textId="77777777" w:rsidR="00B2785A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E3077A" w14:textId="77777777"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A2B4E1" w14:textId="77777777"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01E23E" w14:textId="77777777"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65161CE" w14:textId="77777777" w:rsidR="00B2785A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B2785A" w:rsidRPr="00F14137" w14:paraId="2987912D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0F25D32E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39234B7A" w14:textId="77777777"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tectObjNum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1A1350E7" w14:textId="77777777"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72136FA1" w14:textId="77777777"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6EAE58CA" w14:textId="77777777"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31912D67" w14:textId="77777777" w:rsidR="00B2785A" w:rsidRPr="0089296B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检测目标个数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，最大目标个数64</w:t>
            </w:r>
            <w:r w:rsidR="0046779F">
              <w:rPr>
                <w:rFonts w:asciiTheme="minorEastAsia" w:hAnsiTheme="minorEastAsia" w:hint="eastAsia"/>
                <w:sz w:val="18"/>
                <w:szCs w:val="18"/>
              </w:rPr>
              <w:t>（Max</w:t>
            </w:r>
            <w:r w:rsidR="0046779F">
              <w:rPr>
                <w:rFonts w:asciiTheme="minorEastAsia" w:hAnsiTheme="minorEastAsia"/>
                <w:sz w:val="18"/>
                <w:szCs w:val="18"/>
              </w:rPr>
              <w:t>ObjNum</w:t>
            </w:r>
            <w:r w:rsidR="0046779F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B2785A" w:rsidRPr="00F14137" w14:paraId="77E4A4B6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50D92D22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36A55DA0" w14:textId="77777777"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detectObjByte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010588AA" w14:textId="77777777"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4C588473" w14:textId="77777777"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7ADE0D70" w14:textId="77777777"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33B668F1" w14:textId="77777777" w:rsidR="00B2785A" w:rsidRPr="0089296B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单个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检测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目标长度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其长度由检测点信息定义决定</w:t>
            </w:r>
          </w:p>
        </w:tc>
      </w:tr>
      <w:tr w:rsidR="00B2785A" w:rsidRPr="00F14137" w14:paraId="2BC3C9CC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198FDF0B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3F6C6577" w14:textId="77777777"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trackTwsTasFlag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3C7D501C" w14:textId="77777777"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2E771FC2" w14:textId="77777777"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2B0A2A4C" w14:textId="77777777"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400570C3" w14:textId="77777777" w:rsidR="00B2785A" w:rsidRPr="0089296B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跟踪标识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TWS跟踪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TAS跟踪</w:t>
            </w:r>
            <w:r w:rsidR="00F52112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="00F52112">
              <w:rPr>
                <w:rFonts w:hint="eastAsia"/>
                <w:sz w:val="18"/>
                <w:szCs w:val="18"/>
              </w:rPr>
              <w:t>2</w:t>
            </w:r>
            <w:r w:rsidR="00F52112" w:rsidRPr="0089296B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="00F52112" w:rsidRPr="0089296B">
              <w:rPr>
                <w:rFonts w:asciiTheme="minorEastAsia" w:hAnsiTheme="minorEastAsia"/>
                <w:sz w:val="18"/>
                <w:szCs w:val="18"/>
              </w:rPr>
              <w:t>TAS</w:t>
            </w:r>
            <w:r w:rsidR="00F52112">
              <w:rPr>
                <w:rFonts w:asciiTheme="minorEastAsia" w:hAnsiTheme="minorEastAsia"/>
                <w:sz w:val="18"/>
                <w:szCs w:val="18"/>
              </w:rPr>
              <w:t>分类</w:t>
            </w:r>
          </w:p>
        </w:tc>
      </w:tr>
      <w:tr w:rsidR="00A73E88" w:rsidRPr="00F14137" w14:paraId="4670D728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1121729A" w14:textId="77777777" w:rsidR="00A73E88" w:rsidRPr="00F14137" w:rsidRDefault="00A73E88" w:rsidP="00A73E88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4B36291B" w14:textId="77777777" w:rsidR="00A73E88" w:rsidRPr="00C73EE3" w:rsidRDefault="00A73E88" w:rsidP="00A73E8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waveType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77D3BC42" w14:textId="77777777" w:rsidR="00A73E88" w:rsidRPr="00C73EE3" w:rsidRDefault="00A73E88" w:rsidP="00A73E8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10EA2CCF" w14:textId="77777777" w:rsidR="00A73E88" w:rsidRPr="00C73EE3" w:rsidRDefault="00A73E88" w:rsidP="00A73E8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02C5CC5B" w14:textId="77777777" w:rsidR="00A73E88" w:rsidRPr="00C73EE3" w:rsidRDefault="00A73E88" w:rsidP="00A73E8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793D79A6" w14:textId="77777777" w:rsidR="00A73E88" w:rsidRPr="00C73EE3" w:rsidRDefault="00A73E88" w:rsidP="0045122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波形编码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A帧（</w:t>
            </w:r>
            <w:r>
              <w:rPr>
                <w:rFonts w:asciiTheme="minorEastAsia" w:hAnsiTheme="minorEastAsia"/>
                <w:sz w:val="18"/>
                <w:szCs w:val="18"/>
              </w:rPr>
              <w:t>PRI-2</w:t>
            </w:r>
            <w:r w:rsidR="0045122C"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/>
                <w:sz w:val="18"/>
                <w:szCs w:val="18"/>
              </w:rPr>
              <w:t>5us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B帧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/>
                <w:sz w:val="18"/>
                <w:szCs w:val="18"/>
              </w:rPr>
              <w:t>PRI-2</w:t>
            </w:r>
            <w:r w:rsidR="0045122C"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5us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B2785A" w:rsidRPr="00F14137" w14:paraId="7D1E9D50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</w:tcBorders>
            <w:vAlign w:val="center"/>
          </w:tcPr>
          <w:p w14:paraId="71FB020E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58ABBD6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475" w:type="pct"/>
            <w:tcBorders>
              <w:top w:val="single" w:sz="4" w:space="0" w:color="000000"/>
            </w:tcBorders>
            <w:vAlign w:val="center"/>
          </w:tcPr>
          <w:p w14:paraId="7654D82E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</w:tcBorders>
            <w:vAlign w:val="center"/>
          </w:tcPr>
          <w:p w14:paraId="2FF65BF1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</w:tcBorders>
            <w:vAlign w:val="center"/>
          </w:tcPr>
          <w:p w14:paraId="1931F083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</w:tcBorders>
            <w:vAlign w:val="center"/>
          </w:tcPr>
          <w:p w14:paraId="2BE4A1C4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目标ID编号</w:t>
            </w:r>
          </w:p>
        </w:tc>
      </w:tr>
      <w:tr w:rsidR="00B2785A" w:rsidRPr="00F14137" w14:paraId="1DED98C3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</w:tcBorders>
            <w:vAlign w:val="center"/>
          </w:tcPr>
          <w:p w14:paraId="1A860059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1C81A98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azimuth</w:t>
            </w:r>
          </w:p>
        </w:tc>
        <w:tc>
          <w:tcPr>
            <w:tcW w:w="475" w:type="pct"/>
            <w:tcBorders>
              <w:top w:val="single" w:sz="4" w:space="0" w:color="000000"/>
            </w:tcBorders>
            <w:vAlign w:val="center"/>
          </w:tcPr>
          <w:p w14:paraId="14B0FEE8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</w:tcBorders>
            <w:vAlign w:val="center"/>
          </w:tcPr>
          <w:p w14:paraId="652FBAE8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tcBorders>
              <w:top w:val="single" w:sz="4" w:space="0" w:color="000000"/>
            </w:tcBorders>
            <w:vAlign w:val="center"/>
          </w:tcPr>
          <w:p w14:paraId="7322520F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tcBorders>
              <w:top w:val="single" w:sz="4" w:space="0" w:color="000000"/>
            </w:tcBorders>
            <w:vAlign w:val="center"/>
          </w:tcPr>
          <w:p w14:paraId="06B30C5A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目标方位角（°）</w:t>
            </w:r>
          </w:p>
        </w:tc>
      </w:tr>
      <w:tr w:rsidR="00B2785A" w:rsidRPr="00F14137" w14:paraId="00F7BC2D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3F0A2FEE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4DD950E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ange</w:t>
            </w:r>
          </w:p>
        </w:tc>
        <w:tc>
          <w:tcPr>
            <w:tcW w:w="475" w:type="pct"/>
            <w:vAlign w:val="center"/>
          </w:tcPr>
          <w:p w14:paraId="43ABFA86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478" w:type="pct"/>
            <w:vAlign w:val="center"/>
          </w:tcPr>
          <w:p w14:paraId="37B6C89D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563E0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396" w:type="pct"/>
            <w:vAlign w:val="center"/>
          </w:tcPr>
          <w:p w14:paraId="7A3AF205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4263927E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目标距离插值结果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（m）</w:t>
            </w:r>
          </w:p>
        </w:tc>
      </w:tr>
      <w:tr w:rsidR="00B2785A" w:rsidRPr="00F14137" w14:paraId="5C28716E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3AFABA01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FBE7FEC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levation</w:t>
            </w:r>
          </w:p>
        </w:tc>
        <w:tc>
          <w:tcPr>
            <w:tcW w:w="475" w:type="pct"/>
            <w:vAlign w:val="center"/>
          </w:tcPr>
          <w:p w14:paraId="0A3E5196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13CC9A99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14:paraId="2B538E6A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3F8B4024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目标俯仰角（°）</w:t>
            </w:r>
          </w:p>
        </w:tc>
      </w:tr>
      <w:tr w:rsidR="00B2785A" w:rsidRPr="00F14137" w14:paraId="39E7859A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16946653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6263E11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elocity</w:t>
            </w:r>
          </w:p>
        </w:tc>
        <w:tc>
          <w:tcPr>
            <w:tcW w:w="475" w:type="pct"/>
            <w:vAlign w:val="center"/>
          </w:tcPr>
          <w:p w14:paraId="1427E9B2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5A3D0B22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14:paraId="72E0FD67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3C664165" w14:textId="77777777" w:rsidR="00B2785A" w:rsidRPr="00DC3790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目标径向运动速度（m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/s）</w:t>
            </w:r>
          </w:p>
        </w:tc>
      </w:tr>
      <w:tr w:rsidR="00B2785A" w:rsidRPr="00F14137" w14:paraId="148B3E45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01FD2A7C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85379BD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dopplerChn</w:t>
            </w:r>
          </w:p>
        </w:tc>
        <w:tc>
          <w:tcPr>
            <w:tcW w:w="475" w:type="pct"/>
            <w:vAlign w:val="center"/>
          </w:tcPr>
          <w:p w14:paraId="65722552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670EAD94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14:paraId="3925EB18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7EB8D9DF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目标多普勒号，目标多普勒滤波器插值结果</w:t>
            </w:r>
          </w:p>
        </w:tc>
      </w:tr>
      <w:tr w:rsidR="00B2785A" w:rsidRPr="00F14137" w14:paraId="482A9B12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3CE09317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E77B1C6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mag</w:t>
            </w:r>
          </w:p>
        </w:tc>
        <w:tc>
          <w:tcPr>
            <w:tcW w:w="475" w:type="pct"/>
            <w:vAlign w:val="center"/>
          </w:tcPr>
          <w:p w14:paraId="20EBB94C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0E304D36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6E0ED7B9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4A76BC82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目标幅度值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>dB)</w:t>
            </w:r>
          </w:p>
        </w:tc>
      </w:tr>
      <w:tr w:rsidR="00B2785A" w:rsidRPr="00F14137" w14:paraId="782E9562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258BE532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2E478F9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5A33">
              <w:rPr>
                <w:rFonts w:asciiTheme="minorEastAsia" w:hAnsiTheme="minorEastAsia"/>
                <w:sz w:val="18"/>
                <w:szCs w:val="18"/>
              </w:rPr>
              <w:t>objConfidence</w:t>
            </w:r>
          </w:p>
        </w:tc>
        <w:tc>
          <w:tcPr>
            <w:tcW w:w="475" w:type="pct"/>
            <w:vAlign w:val="center"/>
          </w:tcPr>
          <w:p w14:paraId="120198B7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624C570F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25B4BC3C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21A5FED9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B5A33">
              <w:rPr>
                <w:rFonts w:asciiTheme="minorEastAsia" w:hAnsiTheme="minorEastAsia" w:hint="eastAsia"/>
                <w:sz w:val="18"/>
                <w:szCs w:val="18"/>
              </w:rPr>
              <w:t>目标置信值</w:t>
            </w:r>
          </w:p>
        </w:tc>
      </w:tr>
      <w:tr w:rsidR="00B2785A" w:rsidRPr="00F14137" w14:paraId="437C1D6C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2E25C68A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A3E725F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ambiguous</w:t>
            </w:r>
          </w:p>
        </w:tc>
        <w:tc>
          <w:tcPr>
            <w:tcW w:w="475" w:type="pct"/>
            <w:vAlign w:val="center"/>
          </w:tcPr>
          <w:p w14:paraId="48B6A956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14:paraId="228B27C7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14:paraId="4F81C779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40CE400E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目标速度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模糊标记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0x00代表速度无模糊，0x01代表速度存在模糊</w:t>
            </w:r>
          </w:p>
        </w:tc>
      </w:tr>
      <w:tr w:rsidR="00B2785A" w:rsidRPr="00F14137" w14:paraId="33D0905B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0B8184E4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2D3CB57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classification</w:t>
            </w:r>
          </w:p>
        </w:tc>
        <w:tc>
          <w:tcPr>
            <w:tcW w:w="475" w:type="pct"/>
            <w:vAlign w:val="center"/>
          </w:tcPr>
          <w:p w14:paraId="122C780A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14:paraId="4F05CA49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14:paraId="2C2E3B45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04A49D5D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目标类别，</w:t>
            </w:r>
          </w:p>
          <w:p w14:paraId="3A359D5A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00：未识别</w:t>
            </w:r>
          </w:p>
          <w:p w14:paraId="35E251C0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01：无人机</w:t>
            </w:r>
          </w:p>
          <w:p w14:paraId="4666F43D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02：单兵</w:t>
            </w:r>
          </w:p>
          <w:p w14:paraId="76B4988E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03：车辆</w:t>
            </w:r>
          </w:p>
          <w:p w14:paraId="094D7BF8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04：鸟类</w:t>
            </w:r>
          </w:p>
          <w:p w14:paraId="7C99A0A6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05：直升机</w:t>
            </w:r>
          </w:p>
          <w:p w14:paraId="2CB4EC0E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其他无效。</w:t>
            </w:r>
          </w:p>
        </w:tc>
      </w:tr>
      <w:tr w:rsidR="00B2785A" w:rsidRPr="00F14137" w14:paraId="4A8E1139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633EC088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96D1A90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lassfyProb</w:t>
            </w:r>
          </w:p>
        </w:tc>
        <w:tc>
          <w:tcPr>
            <w:tcW w:w="475" w:type="pct"/>
            <w:vAlign w:val="center"/>
          </w:tcPr>
          <w:p w14:paraId="69A0FB80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14:paraId="5FDD3AA2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14:paraId="451F5096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5D636E5F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目标类别概率</w:t>
            </w:r>
          </w:p>
        </w:tc>
      </w:tr>
      <w:tr w:rsidR="00B2785A" w:rsidRPr="00F14137" w14:paraId="751F6ABE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473781F6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781946F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c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o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hesionOkFlag</w:t>
            </w:r>
          </w:p>
        </w:tc>
        <w:tc>
          <w:tcPr>
            <w:tcW w:w="475" w:type="pct"/>
            <w:vAlign w:val="center"/>
          </w:tcPr>
          <w:p w14:paraId="0128268B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14:paraId="7C5B4928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14:paraId="5512793E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40C232B0" w14:textId="77777777" w:rsidR="00B2785A" w:rsidRPr="00DC3790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凝聚完成标记，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：未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完成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；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：完成</w:t>
            </w:r>
          </w:p>
        </w:tc>
      </w:tr>
      <w:tr w:rsidR="00B2785A" w:rsidRPr="00F14137" w14:paraId="74E5DA7C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514EEEF0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C314706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c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o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hesionPntNum</w:t>
            </w:r>
          </w:p>
        </w:tc>
        <w:tc>
          <w:tcPr>
            <w:tcW w:w="475" w:type="pct"/>
            <w:vAlign w:val="center"/>
          </w:tcPr>
          <w:p w14:paraId="697EA936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14:paraId="3B2E7C5F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14:paraId="016616BE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44831C6A" w14:textId="77777777" w:rsidR="00B2785A" w:rsidRPr="00DC3790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凝聚点数</w:t>
            </w:r>
          </w:p>
        </w:tc>
      </w:tr>
      <w:tr w:rsidR="00B2785A" w:rsidRPr="00F14137" w14:paraId="21258445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30FBB365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31DF658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c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o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hesionBeamNum</w:t>
            </w:r>
          </w:p>
        </w:tc>
        <w:tc>
          <w:tcPr>
            <w:tcW w:w="475" w:type="pct"/>
            <w:vAlign w:val="center"/>
          </w:tcPr>
          <w:p w14:paraId="6F8060D6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14:paraId="2B0FEDE6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14:paraId="1D2669A6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65AFB7A8" w14:textId="77777777" w:rsidR="00B2785A" w:rsidRPr="00DC3790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凝聚波位个数</w:t>
            </w:r>
          </w:p>
        </w:tc>
      </w:tr>
      <w:tr w:rsidR="00B2785A" w:rsidRPr="00F14137" w14:paraId="2D8D433D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3750158C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</w:tcBorders>
            <w:vAlign w:val="center"/>
          </w:tcPr>
          <w:p w14:paraId="16576478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a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ziBeamID</w:t>
            </w:r>
          </w:p>
        </w:tc>
        <w:tc>
          <w:tcPr>
            <w:tcW w:w="475" w:type="pct"/>
            <w:vAlign w:val="center"/>
          </w:tcPr>
          <w:p w14:paraId="31B60372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2EAEFA91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09CF5177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7174EBF6" w14:textId="77777777" w:rsidR="00B2785A" w:rsidRPr="00DC3790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方位波束号，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29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，共3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0个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分别对应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-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58°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：4°：5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8°</w:t>
            </w:r>
          </w:p>
        </w:tc>
      </w:tr>
      <w:tr w:rsidR="00B2785A" w:rsidRPr="00F14137" w14:paraId="6FAD3168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1F595334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vAlign w:val="center"/>
          </w:tcPr>
          <w:p w14:paraId="40D9B5C7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e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leBeamID</w:t>
            </w:r>
          </w:p>
        </w:tc>
        <w:tc>
          <w:tcPr>
            <w:tcW w:w="475" w:type="pct"/>
            <w:vAlign w:val="center"/>
          </w:tcPr>
          <w:p w14:paraId="7B1F5C7F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7D2C5FBB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2A6182D8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79E56052" w14:textId="77777777" w:rsidR="00B2785A" w:rsidRPr="00DC3790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俯仰波束号，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，共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4个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分别对应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-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15°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°：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15°</w:t>
            </w:r>
          </w:p>
        </w:tc>
      </w:tr>
      <w:tr w:rsidR="00915AEB" w:rsidRPr="00F14137" w14:paraId="54000DBC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624D5A4A" w14:textId="77777777" w:rsidR="00915AEB" w:rsidRPr="00F14137" w:rsidRDefault="00915AEB" w:rsidP="00915AEB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vAlign w:val="center"/>
          </w:tcPr>
          <w:p w14:paraId="4C8DBE4C" w14:textId="77777777" w:rsidR="00915AEB" w:rsidRPr="00F14137" w:rsidRDefault="00915AEB" w:rsidP="00915AE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75F70">
              <w:rPr>
                <w:rFonts w:asciiTheme="minorEastAsia" w:hAnsiTheme="minorEastAsia"/>
                <w:sz w:val="18"/>
                <w:szCs w:val="18"/>
              </w:rPr>
              <w:t>reserve</w:t>
            </w:r>
          </w:p>
        </w:tc>
        <w:tc>
          <w:tcPr>
            <w:tcW w:w="475" w:type="pct"/>
            <w:vAlign w:val="center"/>
          </w:tcPr>
          <w:p w14:paraId="74CA3549" w14:textId="77777777" w:rsidR="00915AEB" w:rsidRPr="00F14137" w:rsidRDefault="00E15E71" w:rsidP="00915AE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2*4</w:t>
            </w:r>
          </w:p>
        </w:tc>
        <w:tc>
          <w:tcPr>
            <w:tcW w:w="478" w:type="pct"/>
            <w:vAlign w:val="center"/>
          </w:tcPr>
          <w:p w14:paraId="0C6B1CE5" w14:textId="77777777" w:rsidR="00915AEB" w:rsidRPr="00F14137" w:rsidRDefault="00915AEB" w:rsidP="00915AE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04403BE9" w14:textId="77777777" w:rsidR="00915AEB" w:rsidRPr="00F14137" w:rsidRDefault="00915AEB" w:rsidP="00915AE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2F470E65" w14:textId="77777777" w:rsidR="00915AEB" w:rsidRPr="00F14137" w:rsidRDefault="00915AEB" w:rsidP="00915AE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备用，默认为0</w:t>
            </w:r>
          </w:p>
        </w:tc>
      </w:tr>
      <w:tr w:rsidR="006858BD" w:rsidRPr="00F14137" w14:paraId="0BBE6F7D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211BC55B" w14:textId="77777777" w:rsidR="006858BD" w:rsidRPr="00F14137" w:rsidRDefault="006858BD" w:rsidP="006858BD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vAlign w:val="center"/>
          </w:tcPr>
          <w:p w14:paraId="416F08A7" w14:textId="77777777" w:rsidR="006858BD" w:rsidRPr="00F14137" w:rsidRDefault="006858BD" w:rsidP="006858B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475" w:type="pct"/>
            <w:vAlign w:val="center"/>
          </w:tcPr>
          <w:p w14:paraId="5BABCB47" w14:textId="77777777" w:rsidR="006858BD" w:rsidRPr="00F14137" w:rsidRDefault="006858BD" w:rsidP="006858B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68A2501C" w14:textId="77777777" w:rsidR="006858BD" w:rsidRPr="00F14137" w:rsidRDefault="006858BD" w:rsidP="006858B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35E842E6" w14:textId="77777777" w:rsidR="006858BD" w:rsidRPr="00F14137" w:rsidRDefault="006858BD" w:rsidP="006858B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Merge w:val="restart"/>
            <w:vAlign w:val="center"/>
          </w:tcPr>
          <w:p w14:paraId="2A5B4DA5" w14:textId="77777777" w:rsidR="006858BD" w:rsidRPr="00F14137" w:rsidRDefault="006858BD" w:rsidP="006858BD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其他点信息，共Max</w:t>
            </w:r>
            <w:r>
              <w:rPr>
                <w:rFonts w:asciiTheme="minorEastAsia" w:hAnsiTheme="minorEastAsia"/>
                <w:sz w:val="18"/>
                <w:szCs w:val="18"/>
              </w:rPr>
              <w:t>ObjNum -1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次循环（循环内容为本表序号15-31）</w:t>
            </w:r>
          </w:p>
        </w:tc>
      </w:tr>
      <w:tr w:rsidR="006858BD" w:rsidRPr="00F14137" w14:paraId="651534BF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23C7B8E6" w14:textId="77777777" w:rsidR="006858BD" w:rsidRPr="00F14137" w:rsidRDefault="006858BD" w:rsidP="006858BD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vAlign w:val="center"/>
          </w:tcPr>
          <w:p w14:paraId="400D02A8" w14:textId="77777777" w:rsidR="006858BD" w:rsidRPr="00E64F36" w:rsidRDefault="006858BD" w:rsidP="006858B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475" w:type="pct"/>
            <w:vAlign w:val="center"/>
          </w:tcPr>
          <w:p w14:paraId="4E2BBC39" w14:textId="77777777" w:rsidR="006858BD" w:rsidRPr="00E64F36" w:rsidRDefault="006858BD" w:rsidP="006858B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78" w:type="pct"/>
            <w:vAlign w:val="center"/>
          </w:tcPr>
          <w:p w14:paraId="7EE0C4B3" w14:textId="77777777" w:rsidR="006858BD" w:rsidRPr="00E64F36" w:rsidRDefault="006858BD" w:rsidP="006858B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" w:type="pct"/>
            <w:vAlign w:val="center"/>
          </w:tcPr>
          <w:p w14:paraId="0FE6F9BF" w14:textId="77777777" w:rsidR="006858BD" w:rsidRPr="00E64F36" w:rsidRDefault="006858BD" w:rsidP="006858B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65" w:type="pct"/>
            <w:vMerge/>
            <w:vAlign w:val="center"/>
          </w:tcPr>
          <w:p w14:paraId="2B07CB76" w14:textId="77777777" w:rsidR="006858BD" w:rsidRDefault="006858BD" w:rsidP="006858BD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858BD" w:rsidRPr="00F14137" w14:paraId="622414A7" w14:textId="77777777" w:rsidTr="006858BD">
        <w:trPr>
          <w:trHeight w:val="20"/>
          <w:jc w:val="center"/>
        </w:trPr>
        <w:tc>
          <w:tcPr>
            <w:tcW w:w="224" w:type="pct"/>
            <w:shd w:val="clear" w:color="auto" w:fill="D9D9D9" w:themeFill="background1" w:themeFillShade="D9"/>
            <w:vAlign w:val="center"/>
          </w:tcPr>
          <w:p w14:paraId="79957D24" w14:textId="77777777" w:rsidR="006858BD" w:rsidRPr="00F14137" w:rsidRDefault="006858BD" w:rsidP="006858BD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shd w:val="clear" w:color="auto" w:fill="D9D9D9" w:themeFill="background1" w:themeFillShade="D9"/>
            <w:vAlign w:val="center"/>
          </w:tcPr>
          <w:p w14:paraId="76EED4A5" w14:textId="77777777" w:rsidR="006858BD" w:rsidRDefault="006858BD" w:rsidP="006858B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475" w:type="pct"/>
            <w:shd w:val="clear" w:color="auto" w:fill="D9D9D9" w:themeFill="background1" w:themeFillShade="D9"/>
            <w:vAlign w:val="center"/>
          </w:tcPr>
          <w:p w14:paraId="4360C6D6" w14:textId="77777777" w:rsidR="006858BD" w:rsidRDefault="006858BD" w:rsidP="006858B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72B8D42F" w14:textId="77777777" w:rsidR="006858BD" w:rsidRDefault="006858BD" w:rsidP="006858B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shd w:val="clear" w:color="auto" w:fill="D9D9D9" w:themeFill="background1" w:themeFillShade="D9"/>
            <w:vAlign w:val="center"/>
          </w:tcPr>
          <w:p w14:paraId="37B1041D" w14:textId="77777777" w:rsidR="006858BD" w:rsidRDefault="006858BD" w:rsidP="006858B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shd w:val="clear" w:color="auto" w:fill="D9D9D9" w:themeFill="background1" w:themeFillShade="D9"/>
            <w:vAlign w:val="center"/>
          </w:tcPr>
          <w:p w14:paraId="1CF79BE3" w14:textId="77777777" w:rsidR="006858BD" w:rsidRDefault="006858BD" w:rsidP="006858BD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6858BD" w:rsidRPr="00F14137" w14:paraId="3EBDBB1B" w14:textId="77777777" w:rsidTr="006858BD">
        <w:trPr>
          <w:trHeight w:val="20"/>
          <w:jc w:val="center"/>
        </w:trPr>
        <w:tc>
          <w:tcPr>
            <w:tcW w:w="224" w:type="pct"/>
            <w:shd w:val="clear" w:color="auto" w:fill="D9D9D9" w:themeFill="background1" w:themeFillShade="D9"/>
            <w:vAlign w:val="center"/>
          </w:tcPr>
          <w:p w14:paraId="1D39258F" w14:textId="77777777" w:rsidR="006858BD" w:rsidRPr="00F14137" w:rsidRDefault="006858BD" w:rsidP="006858BD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shd w:val="clear" w:color="auto" w:fill="D9D9D9" w:themeFill="background1" w:themeFillShade="D9"/>
            <w:vAlign w:val="center"/>
          </w:tcPr>
          <w:p w14:paraId="34629F17" w14:textId="77777777" w:rsidR="006858BD" w:rsidRDefault="006858BD" w:rsidP="006858B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crc</w:t>
            </w:r>
          </w:p>
        </w:tc>
        <w:tc>
          <w:tcPr>
            <w:tcW w:w="475" w:type="pct"/>
            <w:shd w:val="clear" w:color="auto" w:fill="D9D9D9" w:themeFill="background1" w:themeFillShade="D9"/>
            <w:vAlign w:val="center"/>
          </w:tcPr>
          <w:p w14:paraId="467DFB6A" w14:textId="77777777" w:rsidR="006858BD" w:rsidRDefault="006858BD" w:rsidP="006858B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6A22E4FA" w14:textId="77777777" w:rsidR="006858BD" w:rsidRDefault="006858BD" w:rsidP="006858B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shd w:val="clear" w:color="auto" w:fill="D9D9D9" w:themeFill="background1" w:themeFillShade="D9"/>
            <w:vAlign w:val="center"/>
          </w:tcPr>
          <w:p w14:paraId="57B731FF" w14:textId="77777777" w:rsidR="006858BD" w:rsidRDefault="006858BD" w:rsidP="006858B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shd w:val="clear" w:color="auto" w:fill="D9D9D9" w:themeFill="background1" w:themeFillShade="D9"/>
            <w:vAlign w:val="center"/>
          </w:tcPr>
          <w:p w14:paraId="2A05E20C" w14:textId="77777777" w:rsidR="006858BD" w:rsidRDefault="006858BD" w:rsidP="006858BD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校验算法：CRC-16 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，校验数据长度从信息同步头到数据结束</w:t>
            </w:r>
          </w:p>
        </w:tc>
      </w:tr>
    </w:tbl>
    <w:p w14:paraId="0FBFBEFF" w14:textId="77777777" w:rsidR="0028548E" w:rsidRDefault="0028548E" w:rsidP="0028548E">
      <w:pPr>
        <w:ind w:firstLineChars="0" w:firstLine="0"/>
        <w:rPr>
          <w:sz w:val="18"/>
          <w:szCs w:val="18"/>
        </w:rPr>
      </w:pPr>
    </w:p>
    <w:p w14:paraId="4A0EFB5A" w14:textId="77777777" w:rsidR="00346360" w:rsidRPr="00F14137" w:rsidRDefault="006A2C02" w:rsidP="00011620">
      <w:pPr>
        <w:pStyle w:val="3"/>
      </w:pPr>
      <w:bookmarkStart w:id="9" w:name="_Ref111022679"/>
      <w:r>
        <w:lastRenderedPageBreak/>
        <w:t>跟踪目标</w:t>
      </w:r>
      <w:r w:rsidR="00346360" w:rsidRPr="00F14137">
        <w:rPr>
          <w:rFonts w:hint="eastAsia"/>
        </w:rPr>
        <w:t>信息</w:t>
      </w:r>
    </w:p>
    <w:p w14:paraId="3BCD86CF" w14:textId="77777777" w:rsidR="00DD7B79" w:rsidRPr="00F14137" w:rsidRDefault="00DD7B79" w:rsidP="00DD7B79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发送方向：数据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模块-&gt;上位机</w:t>
      </w:r>
    </w:p>
    <w:p w14:paraId="56B9883E" w14:textId="77777777" w:rsidR="00DD7B79" w:rsidRPr="00F14137" w:rsidRDefault="00DD7B79" w:rsidP="00DD7B79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发送方式：周期发送，发送周期同帧处理周期</w:t>
      </w:r>
    </w:p>
    <w:p w14:paraId="26AC9295" w14:textId="77777777" w:rsidR="00346360" w:rsidRPr="00F14137" w:rsidRDefault="00346360" w:rsidP="00346360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报文格式如表</w:t>
      </w:r>
      <w:r w:rsidR="00DC3790">
        <w:rPr>
          <w:sz w:val="18"/>
          <w:szCs w:val="18"/>
        </w:rPr>
        <w:t>3</w:t>
      </w:r>
      <w:r w:rsidRPr="00F14137">
        <w:rPr>
          <w:rFonts w:hint="eastAsia"/>
          <w:sz w:val="18"/>
          <w:szCs w:val="18"/>
        </w:rPr>
        <w:t>所示：</w:t>
      </w:r>
    </w:p>
    <w:p w14:paraId="458032B9" w14:textId="77777777" w:rsidR="00346360" w:rsidRDefault="00346360" w:rsidP="00346360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 w:rsidR="004D0F46">
        <w:rPr>
          <w:rFonts w:ascii="宋体" w:eastAsia="宋体" w:hAnsi="宋体" w:cs="Times New Roman"/>
          <w:b/>
          <w:sz w:val="18"/>
          <w:szCs w:val="18"/>
        </w:rPr>
        <w:t>3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 w:rsidR="006A2C02">
        <w:rPr>
          <w:rFonts w:ascii="宋体" w:eastAsia="宋体" w:hAnsi="宋体" w:cs="Times New Roman" w:hint="eastAsia"/>
          <w:b/>
          <w:sz w:val="18"/>
          <w:szCs w:val="18"/>
        </w:rPr>
        <w:t>跟踪目标</w:t>
      </w:r>
      <w:r w:rsidRPr="00F14137">
        <w:rPr>
          <w:rFonts w:ascii="宋体" w:eastAsia="宋体" w:hAnsi="宋体" w:cs="Times New Roman" w:hint="eastAsia"/>
          <w:b/>
          <w:sz w:val="18"/>
          <w:szCs w:val="18"/>
        </w:rPr>
        <w:t>信息</w:t>
      </w:r>
    </w:p>
    <w:tbl>
      <w:tblPr>
        <w:tblStyle w:val="11"/>
        <w:tblW w:w="891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672"/>
        <w:gridCol w:w="850"/>
        <w:gridCol w:w="851"/>
        <w:gridCol w:w="708"/>
        <w:gridCol w:w="4395"/>
      </w:tblGrid>
      <w:tr w:rsidR="004777EF" w:rsidRPr="00F14137" w14:paraId="4C710422" w14:textId="77777777" w:rsidTr="004058C7">
        <w:trPr>
          <w:trHeight w:val="20"/>
          <w:tblHeader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226BFD1" w14:textId="77777777" w:rsidR="004777EF" w:rsidRPr="00F14137" w:rsidRDefault="004777EF" w:rsidP="004777EF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167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399A240" w14:textId="77777777" w:rsidR="004777EF" w:rsidRPr="00F14137" w:rsidRDefault="004777EF" w:rsidP="004777EF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7F22540" w14:textId="77777777" w:rsidR="004777EF" w:rsidRPr="00F14137" w:rsidRDefault="004777EF" w:rsidP="004777EF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F8BE456" w14:textId="77777777" w:rsidR="004777EF" w:rsidRPr="00F14137" w:rsidRDefault="004777EF" w:rsidP="004777EF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4C39A27" w14:textId="77777777" w:rsidR="004777EF" w:rsidRPr="00F14137" w:rsidRDefault="004777EF" w:rsidP="004777EF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Scale</w:t>
            </w:r>
          </w:p>
        </w:tc>
        <w:tc>
          <w:tcPr>
            <w:tcW w:w="4395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EFD74A7" w14:textId="77777777" w:rsidR="004777EF" w:rsidRPr="00F14137" w:rsidRDefault="004777EF" w:rsidP="004777EF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96E7E" w:rsidRPr="00F14137" w14:paraId="1B4B4975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6B8618C" w14:textId="77777777" w:rsidR="00B96E7E" w:rsidRPr="00F563E0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A82FF7F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905120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8515FC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9A94AD3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EA8582A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B96E7E" w:rsidRPr="00F14137" w14:paraId="653548AD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24DCD45" w14:textId="77777777" w:rsidR="00B96E7E" w:rsidRPr="00F563E0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DC899A5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BB3704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3A79D6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60B100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7337ED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信息包头、实际信息长度、包尾长度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B96E7E" w:rsidRPr="00F14137" w14:paraId="6578F4C7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31FCEC" w14:textId="77777777" w:rsidR="00B96E7E" w:rsidRPr="00F563E0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0C0CF0A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D37C4A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F53EB91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80D47F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64D62B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帧ID，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0重新开始计数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，同一处理周期内的参数及处理结果信息必须使用相同的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B96E7E" w:rsidRPr="00F14137" w14:paraId="4186A6A0" w14:textId="77777777" w:rsidTr="00485A6A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53693B" w14:textId="77777777" w:rsidR="00B96E7E" w:rsidRPr="00F563E0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6F8EEB3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6EA2305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F4E300F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96A6F5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F8FFA6B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，本次开机到当前帧开始数据采集的相对时间，非周期数据为本次开机到到生成本帧数据的相对时间</w:t>
            </w:r>
          </w:p>
        </w:tc>
      </w:tr>
      <w:tr w:rsidR="00B96E7E" w:rsidRPr="00F14137" w14:paraId="2D43EC89" w14:textId="77777777" w:rsidTr="00485A6A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B3141A" w14:textId="77777777" w:rsidR="00B96E7E" w:rsidRPr="00F563E0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2170A54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8F40D08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A4E7E9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261C716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C1F7122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E571A">
              <w:rPr>
                <w:rFonts w:asciiTheme="minorEastAsia" w:hAnsiTheme="minorEastAsia" w:hint="eastAsia"/>
                <w:sz w:val="18"/>
                <w:szCs w:val="18"/>
              </w:rPr>
              <w:t>跟踪目标信息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7E571A">
              <w:rPr>
                <w:rFonts w:asciiTheme="minorEastAsia" w:hAnsiTheme="minorEastAsia" w:hint="eastAsia"/>
                <w:sz w:val="18"/>
                <w:szCs w:val="18"/>
              </w:rPr>
              <w:t>0x1001</w:t>
            </w:r>
          </w:p>
        </w:tc>
      </w:tr>
      <w:tr w:rsidR="00B96E7E" w:rsidRPr="00F14137" w14:paraId="7B850992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1D60CAD" w14:textId="77777777" w:rsidR="00B96E7E" w:rsidRPr="00F563E0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B11893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087D12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4B2E1D3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8E1DAA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014DD92" w14:textId="77777777" w:rsidR="00B96E7E" w:rsidRPr="00C73EE3" w:rsidRDefault="00B96E7E" w:rsidP="00B96E7E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B96E7E" w:rsidRPr="00F14137" w14:paraId="5AFFC9D5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9CD1695" w14:textId="77777777" w:rsidR="00B96E7E" w:rsidRPr="00F563E0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E82561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EEA625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68C437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F3C459A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646F3B2" w14:textId="77777777" w:rsidR="00B96E7E" w:rsidRPr="00C73EE3" w:rsidRDefault="00B96E7E" w:rsidP="00B96E7E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B96E7E" w:rsidRPr="00F14137" w14:paraId="5043215E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1EEC5E0" w14:textId="77777777" w:rsidR="00B96E7E" w:rsidRPr="00F563E0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29DF84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70AD2F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B0C2F0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A332305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6D32246" w14:textId="77777777" w:rsidR="00B96E7E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4CD6BEC1" w14:textId="77777777" w:rsidR="00B96E7E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14:paraId="6560DE75" w14:textId="77777777" w:rsidR="00B96E7E" w:rsidRPr="00C73EE3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B96E7E" w:rsidRPr="00F14137" w14:paraId="5176A0F1" w14:textId="77777777" w:rsidTr="00485A6A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A63FE72" w14:textId="77777777" w:rsidR="00B96E7E" w:rsidRPr="00F563E0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253973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419C90C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4283C9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C69939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3F10C6F" w14:textId="77777777" w:rsidR="00B96E7E" w:rsidRPr="00C73EE3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版本号：0x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</w:p>
        </w:tc>
      </w:tr>
      <w:tr w:rsidR="00B96E7E" w:rsidRPr="00F14137" w14:paraId="6C440A86" w14:textId="7777777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F09143E" w14:textId="77777777" w:rsidR="00B96E7E" w:rsidRPr="00F563E0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5A6E6F" w14:textId="77777777"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A4B5EFB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887A809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464DD7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251284" w14:textId="77777777" w:rsidR="00B96E7E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B96E7E" w:rsidRPr="00F14137" w14:paraId="0F280617" w14:textId="7777777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095495D8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0D0526F6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rackObjNum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19B45448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36120860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6CD829E2" w14:textId="77777777" w:rsidR="00B96E7E" w:rsidRPr="0089296B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3BCBA93B" w14:textId="6BAB457E" w:rsidR="00B96E7E" w:rsidRPr="00C73EE3" w:rsidRDefault="00B96E7E" w:rsidP="0033114F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跟踪目标个数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，最大目标个数</w:t>
            </w:r>
            <w:r w:rsidR="000F1989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="000F1989">
              <w:rPr>
                <w:rFonts w:asciiTheme="minorEastAsia" w:hAnsiTheme="minorEastAsia"/>
                <w:sz w:val="18"/>
                <w:szCs w:val="18"/>
              </w:rPr>
              <w:t>28</w:t>
            </w:r>
            <w:r w:rsidR="00E232B1">
              <w:rPr>
                <w:rFonts w:asciiTheme="minorEastAsia" w:hAnsiTheme="minorEastAsia"/>
                <w:sz w:val="18"/>
                <w:szCs w:val="18"/>
              </w:rPr>
              <w:t>(</w:t>
            </w:r>
            <w:r w:rsidR="00E232B1">
              <w:rPr>
                <w:rFonts w:asciiTheme="minorEastAsia" w:hAnsiTheme="minorEastAsia" w:hint="eastAsia"/>
                <w:sz w:val="18"/>
                <w:szCs w:val="18"/>
              </w:rPr>
              <w:t>Max</w:t>
            </w:r>
            <w:r w:rsidR="00E232B1">
              <w:rPr>
                <w:rFonts w:asciiTheme="minorEastAsia" w:hAnsiTheme="minorEastAsia"/>
                <w:sz w:val="18"/>
                <w:szCs w:val="18"/>
              </w:rPr>
              <w:t>ObjNum)</w:t>
            </w:r>
          </w:p>
        </w:tc>
      </w:tr>
      <w:tr w:rsidR="00B96E7E" w:rsidRPr="00F14137" w14:paraId="7ADFB3C1" w14:textId="7777777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0D7E690A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45905F74" w14:textId="77777777"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419C8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D419C8">
              <w:rPr>
                <w:rFonts w:asciiTheme="minorEastAsia" w:hAnsiTheme="minorEastAsia"/>
                <w:sz w:val="18"/>
                <w:szCs w:val="18"/>
              </w:rPr>
              <w:t>rackTwsNum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4EAAAF2B" w14:textId="77777777"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419C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050EF026" w14:textId="77777777"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419C8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291F8805" w14:textId="77777777" w:rsidR="00B96E7E" w:rsidRPr="0089296B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39B1F3B8" w14:textId="77777777" w:rsidR="00B96E7E" w:rsidRPr="00D419C8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419C8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D419C8">
              <w:rPr>
                <w:rFonts w:asciiTheme="minorEastAsia" w:hAnsiTheme="minorEastAsia"/>
                <w:sz w:val="18"/>
                <w:szCs w:val="18"/>
              </w:rPr>
              <w:t>WS跟踪目标个数</w:t>
            </w:r>
          </w:p>
        </w:tc>
      </w:tr>
      <w:tr w:rsidR="00B96E7E" w:rsidRPr="00F14137" w14:paraId="6F53B2F5" w14:textId="7777777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72FFF21D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5FF83E3D" w14:textId="77777777"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419C8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D419C8">
              <w:rPr>
                <w:rFonts w:asciiTheme="minorEastAsia" w:hAnsiTheme="minorEastAsia"/>
                <w:sz w:val="18"/>
                <w:szCs w:val="18"/>
              </w:rPr>
              <w:t>rackTasNum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5178A62A" w14:textId="77777777"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419C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1C8B8AB4" w14:textId="77777777"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419C8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3054CF04" w14:textId="77777777" w:rsidR="00B96E7E" w:rsidRPr="0089296B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4096AC10" w14:textId="77777777" w:rsidR="00B96E7E" w:rsidRPr="00D419C8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419C8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D419C8">
              <w:rPr>
                <w:rFonts w:asciiTheme="minorEastAsia" w:hAnsiTheme="minorEastAsia"/>
                <w:sz w:val="18"/>
                <w:szCs w:val="18"/>
              </w:rPr>
              <w:t>AS跟踪目标个数</w:t>
            </w:r>
          </w:p>
        </w:tc>
      </w:tr>
      <w:tr w:rsidR="00B96E7E" w:rsidRPr="00847D06" w14:paraId="5616FF5C" w14:textId="7777777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79055657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5CCE32D4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trackObjByte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6D80C628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003ECFE4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04BA0BEA" w14:textId="77777777" w:rsidR="00B96E7E" w:rsidRPr="0089296B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7067B851" w14:textId="77777777" w:rsidR="00B96E7E" w:rsidRPr="00C73EE3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单个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跟踪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目标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长度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由跟踪点数据定义决定</w:t>
            </w:r>
          </w:p>
        </w:tc>
      </w:tr>
      <w:tr w:rsidR="00B96E7E" w:rsidRPr="00F14137" w14:paraId="23CF6A6A" w14:textId="7777777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4B4F50C0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3CD9B7E8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trackTwsTasFlag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0771172D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1892CF4C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5327680E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29CFCBEF" w14:textId="77777777" w:rsidR="00B96E7E" w:rsidRPr="00C73EE3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跟踪标识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TWS跟踪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TAS跟踪</w:t>
            </w:r>
            <w:r w:rsidR="00F52112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="00F52112">
              <w:rPr>
                <w:rFonts w:hint="eastAsia"/>
                <w:sz w:val="18"/>
                <w:szCs w:val="18"/>
              </w:rPr>
              <w:t>2</w:t>
            </w:r>
            <w:r w:rsidR="00F52112" w:rsidRPr="0089296B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="00F52112" w:rsidRPr="0089296B">
              <w:rPr>
                <w:rFonts w:asciiTheme="minorEastAsia" w:hAnsiTheme="minorEastAsia"/>
                <w:sz w:val="18"/>
                <w:szCs w:val="18"/>
              </w:rPr>
              <w:t>TAS</w:t>
            </w:r>
            <w:r w:rsidR="00F52112">
              <w:rPr>
                <w:rFonts w:asciiTheme="minorEastAsia" w:hAnsiTheme="minorEastAsia"/>
                <w:sz w:val="18"/>
                <w:szCs w:val="18"/>
              </w:rPr>
              <w:t>分类</w:t>
            </w:r>
          </w:p>
        </w:tc>
      </w:tr>
      <w:tr w:rsidR="00B96E7E" w:rsidRPr="00F14137" w14:paraId="492C0F95" w14:textId="7777777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67322F22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0B472843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eserved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43E03DF3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0CB5622E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25843C74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5D0FFB64" w14:textId="77777777" w:rsidR="00B96E7E" w:rsidRPr="00C73EE3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</w:t>
            </w:r>
          </w:p>
        </w:tc>
      </w:tr>
      <w:tr w:rsidR="00B96E7E" w:rsidRPr="00F14137" w14:paraId="2A2AA31E" w14:textId="7777777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</w:tcBorders>
            <w:vAlign w:val="center"/>
          </w:tcPr>
          <w:p w14:paraId="3A5EA251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B85D970" w14:textId="77777777"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14:paraId="38F379A0" w14:textId="77777777"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</w:tcBorders>
            <w:vAlign w:val="center"/>
          </w:tcPr>
          <w:p w14:paraId="6F8DC417" w14:textId="77777777"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</w:tcBorders>
            <w:vAlign w:val="center"/>
          </w:tcPr>
          <w:p w14:paraId="2CA8A5CF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</w:tcBorders>
            <w:vAlign w:val="center"/>
          </w:tcPr>
          <w:p w14:paraId="5CEDCEFD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目标ID编号</w:t>
            </w:r>
          </w:p>
        </w:tc>
      </w:tr>
      <w:tr w:rsidR="00B96E7E" w:rsidRPr="00F14137" w14:paraId="3B88798B" w14:textId="7777777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</w:tcBorders>
            <w:vAlign w:val="center"/>
          </w:tcPr>
          <w:p w14:paraId="40C07C42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36BB8F5" w14:textId="77777777"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azimuth</w:t>
            </w: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14:paraId="46A365B2" w14:textId="77777777"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</w:tcBorders>
            <w:vAlign w:val="center"/>
          </w:tcPr>
          <w:p w14:paraId="05813D93" w14:textId="77777777"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int16</w:t>
            </w:r>
          </w:p>
        </w:tc>
        <w:tc>
          <w:tcPr>
            <w:tcW w:w="708" w:type="dxa"/>
            <w:tcBorders>
              <w:top w:val="single" w:sz="4" w:space="0" w:color="000000"/>
            </w:tcBorders>
            <w:vAlign w:val="center"/>
          </w:tcPr>
          <w:p w14:paraId="4A23F70F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tcBorders>
              <w:top w:val="single" w:sz="4" w:space="0" w:color="000000"/>
            </w:tcBorders>
            <w:vAlign w:val="center"/>
          </w:tcPr>
          <w:p w14:paraId="60C9DF4D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目标方位角（°）</w:t>
            </w:r>
          </w:p>
        </w:tc>
      </w:tr>
      <w:tr w:rsidR="00B96E7E" w:rsidRPr="00F14137" w14:paraId="5FCA829D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7DABAAE6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DC83EDA" w14:textId="77777777"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r</w:t>
            </w: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ange</w:t>
            </w:r>
          </w:p>
        </w:tc>
        <w:tc>
          <w:tcPr>
            <w:tcW w:w="850" w:type="dxa"/>
            <w:vAlign w:val="center"/>
          </w:tcPr>
          <w:p w14:paraId="4620106E" w14:textId="77777777"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572320A1" w14:textId="77777777"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uint32</w:t>
            </w:r>
          </w:p>
        </w:tc>
        <w:tc>
          <w:tcPr>
            <w:tcW w:w="708" w:type="dxa"/>
            <w:vAlign w:val="center"/>
          </w:tcPr>
          <w:p w14:paraId="79A7A411" w14:textId="77777777" w:rsidR="00B96E7E" w:rsidRPr="00DC3790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2F4E0960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目标距离插值结果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（m）</w:t>
            </w:r>
          </w:p>
        </w:tc>
      </w:tr>
      <w:tr w:rsidR="00B96E7E" w:rsidRPr="00F14137" w14:paraId="69713CDD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77019999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36E7740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levation</w:t>
            </w:r>
          </w:p>
        </w:tc>
        <w:tc>
          <w:tcPr>
            <w:tcW w:w="850" w:type="dxa"/>
            <w:vAlign w:val="center"/>
          </w:tcPr>
          <w:p w14:paraId="0FE17EB0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8C5CE66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  <w:vAlign w:val="center"/>
          </w:tcPr>
          <w:p w14:paraId="378BFC31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1056B52D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目标俯仰角（°）</w:t>
            </w:r>
          </w:p>
        </w:tc>
      </w:tr>
      <w:tr w:rsidR="00B96E7E" w:rsidRPr="00F14137" w14:paraId="743599D0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3838C8FF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583A8E3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elocity</w:t>
            </w:r>
          </w:p>
        </w:tc>
        <w:tc>
          <w:tcPr>
            <w:tcW w:w="850" w:type="dxa"/>
            <w:vAlign w:val="center"/>
          </w:tcPr>
          <w:p w14:paraId="56F30CE4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45426D8E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  <w:vAlign w:val="center"/>
          </w:tcPr>
          <w:p w14:paraId="2071BB8D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4634D754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目标径向运动速度（m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/s）</w:t>
            </w:r>
          </w:p>
        </w:tc>
      </w:tr>
      <w:tr w:rsidR="00B96E7E" w:rsidRPr="00F14137" w14:paraId="0EA5F258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475ABAC5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EBBFB4B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dopplerChn</w:t>
            </w:r>
          </w:p>
        </w:tc>
        <w:tc>
          <w:tcPr>
            <w:tcW w:w="850" w:type="dxa"/>
            <w:vAlign w:val="center"/>
          </w:tcPr>
          <w:p w14:paraId="0CA46363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9857940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  <w:vAlign w:val="center"/>
          </w:tcPr>
          <w:p w14:paraId="30894D24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14:paraId="1E611D18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目标多普勒号，目标多普勒滤波器插值结果</w:t>
            </w:r>
          </w:p>
        </w:tc>
      </w:tr>
      <w:tr w:rsidR="00B96E7E" w:rsidRPr="00F14137" w14:paraId="6426DB98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0F4EDE88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FBBC299" w14:textId="4D3F0495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mag</w:t>
            </w:r>
          </w:p>
        </w:tc>
        <w:tc>
          <w:tcPr>
            <w:tcW w:w="850" w:type="dxa"/>
            <w:vAlign w:val="center"/>
          </w:tcPr>
          <w:p w14:paraId="41255474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025BD0F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vAlign w:val="center"/>
          </w:tcPr>
          <w:p w14:paraId="52D2B6E6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78BF7636" w14:textId="5A8AFC71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目标幅度值</w:t>
            </w:r>
          </w:p>
        </w:tc>
      </w:tr>
      <w:tr w:rsidR="00B96E7E" w:rsidRPr="00F14137" w14:paraId="00F0CAE8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41C3384D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953B2E4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ambiguous</w:t>
            </w:r>
          </w:p>
        </w:tc>
        <w:tc>
          <w:tcPr>
            <w:tcW w:w="850" w:type="dxa"/>
            <w:vAlign w:val="center"/>
          </w:tcPr>
          <w:p w14:paraId="1B02DBA0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57B05A45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708" w:type="dxa"/>
            <w:vAlign w:val="center"/>
          </w:tcPr>
          <w:p w14:paraId="2383FE68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14:paraId="19C3A07E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目标速度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模糊标记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,0x00代表速度无模糊，0x01代表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速度存在模糊</w:t>
            </w:r>
          </w:p>
        </w:tc>
      </w:tr>
      <w:tr w:rsidR="00B96E7E" w:rsidRPr="00F14137" w14:paraId="0131CE11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30A4E48C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0E0A687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classification</w:t>
            </w:r>
          </w:p>
        </w:tc>
        <w:tc>
          <w:tcPr>
            <w:tcW w:w="850" w:type="dxa"/>
            <w:vAlign w:val="center"/>
          </w:tcPr>
          <w:p w14:paraId="05615BF4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31165C7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708" w:type="dxa"/>
            <w:vAlign w:val="center"/>
          </w:tcPr>
          <w:p w14:paraId="4D7A375E" w14:textId="77777777" w:rsidR="00B96E7E" w:rsidRPr="00DC3790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14:paraId="64AAF434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目标类别，</w:t>
            </w:r>
          </w:p>
          <w:p w14:paraId="0D6764AE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00：未识别</w:t>
            </w:r>
          </w:p>
          <w:p w14:paraId="528E2F5E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01：无人机</w:t>
            </w:r>
          </w:p>
          <w:p w14:paraId="33BBFFEB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02：单兵</w:t>
            </w:r>
          </w:p>
          <w:p w14:paraId="4E559AE2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03：车辆</w:t>
            </w:r>
          </w:p>
          <w:p w14:paraId="4523B900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04：鸟类</w:t>
            </w:r>
          </w:p>
          <w:p w14:paraId="067D1A3B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05：直升机</w:t>
            </w:r>
          </w:p>
          <w:p w14:paraId="08640C20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其他无效。</w:t>
            </w:r>
          </w:p>
        </w:tc>
      </w:tr>
      <w:tr w:rsidR="00B96E7E" w:rsidRPr="00F14137" w14:paraId="0B5F0A1E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6EBB1C9E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B45CD51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lassfyProb</w:t>
            </w:r>
          </w:p>
        </w:tc>
        <w:tc>
          <w:tcPr>
            <w:tcW w:w="850" w:type="dxa"/>
            <w:vAlign w:val="center"/>
          </w:tcPr>
          <w:p w14:paraId="5FE25B70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9DACEAD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708" w:type="dxa"/>
            <w:vAlign w:val="center"/>
          </w:tcPr>
          <w:p w14:paraId="2A378769" w14:textId="77777777" w:rsidR="00B96E7E" w:rsidRPr="00DC3790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2F528257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目标类别概率</w:t>
            </w:r>
          </w:p>
        </w:tc>
      </w:tr>
      <w:tr w:rsidR="00B96E7E" w:rsidRPr="00F14137" w14:paraId="78077F98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5813D173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B571D98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2618E">
              <w:rPr>
                <w:rFonts w:asciiTheme="minorEastAsia" w:hAnsiTheme="minorEastAsia"/>
                <w:sz w:val="18"/>
                <w:szCs w:val="18"/>
              </w:rPr>
              <w:t>existingProb</w:t>
            </w:r>
          </w:p>
        </w:tc>
        <w:tc>
          <w:tcPr>
            <w:tcW w:w="850" w:type="dxa"/>
            <w:vAlign w:val="center"/>
          </w:tcPr>
          <w:p w14:paraId="28170A84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16FB2992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708" w:type="dxa"/>
            <w:vAlign w:val="center"/>
          </w:tcPr>
          <w:p w14:paraId="3C7681AF" w14:textId="77777777" w:rsidR="00B96E7E" w:rsidRPr="00DC3790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2959E088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目标存在概率</w:t>
            </w:r>
          </w:p>
        </w:tc>
      </w:tr>
      <w:tr w:rsidR="00B96E7E" w:rsidRPr="00F14137" w14:paraId="58CC1C98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52B6E147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CED52C2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bsVel</w:t>
            </w:r>
          </w:p>
        </w:tc>
        <w:tc>
          <w:tcPr>
            <w:tcW w:w="850" w:type="dxa"/>
            <w:vAlign w:val="center"/>
          </w:tcPr>
          <w:p w14:paraId="478CC0E1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7DD060DC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  <w:vAlign w:val="center"/>
          </w:tcPr>
          <w:p w14:paraId="3E20D20E" w14:textId="77777777" w:rsidR="00B96E7E" w:rsidRPr="00DC3790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0C273FED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目标位移速度（m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/s）</w:t>
            </w:r>
          </w:p>
        </w:tc>
      </w:tr>
      <w:tr w:rsidR="00B96E7E" w:rsidRPr="00F14137" w14:paraId="5E08F563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2971E796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1CE1C58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rientationAngle</w:t>
            </w:r>
          </w:p>
        </w:tc>
        <w:tc>
          <w:tcPr>
            <w:tcW w:w="850" w:type="dxa"/>
            <w:vAlign w:val="center"/>
          </w:tcPr>
          <w:p w14:paraId="2B220DF3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47DDCAC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  <w:vAlign w:val="center"/>
          </w:tcPr>
          <w:p w14:paraId="7B879191" w14:textId="77777777" w:rsidR="00B96E7E" w:rsidRPr="00DC3790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1AE854C6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目标航向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目标运动方向与真北夹角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B96E7E" w:rsidRPr="00F14137" w14:paraId="098A0A7C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18BABF6B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F4E274A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live</w:t>
            </w:r>
          </w:p>
        </w:tc>
        <w:tc>
          <w:tcPr>
            <w:tcW w:w="850" w:type="dxa"/>
            <w:vAlign w:val="center"/>
          </w:tcPr>
          <w:p w14:paraId="04461D4D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0DEB72B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vAlign w:val="center"/>
          </w:tcPr>
          <w:p w14:paraId="4B2595D5" w14:textId="77777777" w:rsidR="00B96E7E" w:rsidRPr="00DC3790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14:paraId="7BF1E278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目标周期数</w:t>
            </w:r>
          </w:p>
        </w:tc>
      </w:tr>
      <w:tr w:rsidR="00B96E7E" w:rsidRPr="00F14137" w14:paraId="7C51A5D8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0FC0F850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902D08D" w14:textId="77777777" w:rsidR="00B96E7E" w:rsidRPr="00AD6F6F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D6F6F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AD6F6F">
              <w:rPr>
                <w:rFonts w:asciiTheme="minorEastAsia" w:hAnsiTheme="minorEastAsia"/>
                <w:sz w:val="18"/>
                <w:szCs w:val="18"/>
              </w:rPr>
              <w:t>wsTasFlag</w:t>
            </w:r>
          </w:p>
        </w:tc>
        <w:tc>
          <w:tcPr>
            <w:tcW w:w="850" w:type="dxa"/>
            <w:vAlign w:val="center"/>
          </w:tcPr>
          <w:p w14:paraId="7C07B9F7" w14:textId="77777777" w:rsidR="00B96E7E" w:rsidRPr="00AD6F6F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D6F6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4F76259A" w14:textId="77777777" w:rsidR="00B96E7E" w:rsidRPr="00AD6F6F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D6F6F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vAlign w:val="center"/>
          </w:tcPr>
          <w:p w14:paraId="028D5BF1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14:paraId="040CDB9C" w14:textId="77777777" w:rsidR="00B96E7E" w:rsidRPr="00AD6F6F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D6F6F">
              <w:rPr>
                <w:rFonts w:asciiTheme="minorEastAsia" w:hAnsiTheme="minorEastAsia"/>
                <w:sz w:val="18"/>
                <w:szCs w:val="18"/>
              </w:rPr>
              <w:t>跟踪标识</w:t>
            </w:r>
            <w:r w:rsidRPr="00AD6F6F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AD6F6F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AD6F6F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AD6F6F">
              <w:rPr>
                <w:rFonts w:asciiTheme="minorEastAsia" w:hAnsiTheme="minorEastAsia"/>
                <w:sz w:val="18"/>
                <w:szCs w:val="18"/>
              </w:rPr>
              <w:t>TWS跟踪</w:t>
            </w:r>
            <w:r w:rsidRPr="00AD6F6F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AD6F6F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AD6F6F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AD6F6F">
              <w:rPr>
                <w:rFonts w:asciiTheme="minorEastAsia" w:hAnsiTheme="minorEastAsia"/>
                <w:sz w:val="18"/>
                <w:szCs w:val="18"/>
              </w:rPr>
              <w:t>TAS跟踪</w:t>
            </w:r>
          </w:p>
        </w:tc>
      </w:tr>
      <w:tr w:rsidR="00B96E7E" w:rsidRPr="00F14137" w14:paraId="7B35C5DC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63544CD0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413B422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</w:p>
        </w:tc>
        <w:tc>
          <w:tcPr>
            <w:tcW w:w="850" w:type="dxa"/>
            <w:vAlign w:val="center"/>
          </w:tcPr>
          <w:p w14:paraId="72F25DC1" w14:textId="77777777"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5703BA69" w14:textId="77777777"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int32</w:t>
            </w:r>
          </w:p>
        </w:tc>
        <w:tc>
          <w:tcPr>
            <w:tcW w:w="708" w:type="dxa"/>
            <w:vAlign w:val="center"/>
          </w:tcPr>
          <w:p w14:paraId="45132D61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0BC0B6E9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x相对坐标（m）</w:t>
            </w:r>
          </w:p>
        </w:tc>
      </w:tr>
      <w:tr w:rsidR="00B96E7E" w:rsidRPr="00F14137" w14:paraId="2EDBFCF4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58F4721F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4CAEA00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  <w:vAlign w:val="center"/>
          </w:tcPr>
          <w:p w14:paraId="677FDA90" w14:textId="77777777"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EF0BAFA" w14:textId="77777777"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int32</w:t>
            </w:r>
          </w:p>
        </w:tc>
        <w:tc>
          <w:tcPr>
            <w:tcW w:w="708" w:type="dxa"/>
            <w:vAlign w:val="center"/>
          </w:tcPr>
          <w:p w14:paraId="6441DB8A" w14:textId="77777777" w:rsidR="00B96E7E" w:rsidRPr="00E64F36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4D902B5A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y相对坐标（m）</w:t>
            </w:r>
          </w:p>
        </w:tc>
      </w:tr>
      <w:tr w:rsidR="00B96E7E" w:rsidRPr="00F14137" w14:paraId="4F507808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4883EDA3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8406D9F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z</w:t>
            </w:r>
          </w:p>
        </w:tc>
        <w:tc>
          <w:tcPr>
            <w:tcW w:w="850" w:type="dxa"/>
            <w:vAlign w:val="center"/>
          </w:tcPr>
          <w:p w14:paraId="2ABA135A" w14:textId="77777777"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3F852C14" w14:textId="77777777"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int32</w:t>
            </w:r>
          </w:p>
        </w:tc>
        <w:tc>
          <w:tcPr>
            <w:tcW w:w="708" w:type="dxa"/>
            <w:vAlign w:val="center"/>
          </w:tcPr>
          <w:p w14:paraId="72F8C092" w14:textId="77777777"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4C00A1EA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z相对坐标（m）</w:t>
            </w:r>
          </w:p>
        </w:tc>
      </w:tr>
      <w:tr w:rsidR="00B96E7E" w:rsidRPr="00F14137" w14:paraId="2E4E9099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5D19A591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F1A3A3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</w:p>
        </w:tc>
        <w:tc>
          <w:tcPr>
            <w:tcW w:w="850" w:type="dxa"/>
            <w:vAlign w:val="center"/>
          </w:tcPr>
          <w:p w14:paraId="401F76A3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2171D90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  <w:vAlign w:val="center"/>
          </w:tcPr>
          <w:p w14:paraId="1BD5E8B1" w14:textId="77777777"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784C9DCC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x方向相对速度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/s）</w:t>
            </w:r>
          </w:p>
        </w:tc>
      </w:tr>
      <w:tr w:rsidR="00B96E7E" w:rsidRPr="00F14137" w14:paraId="7291E2D5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170E103B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1916853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vy</w:t>
            </w:r>
          </w:p>
        </w:tc>
        <w:tc>
          <w:tcPr>
            <w:tcW w:w="850" w:type="dxa"/>
            <w:vAlign w:val="center"/>
          </w:tcPr>
          <w:p w14:paraId="125BF72C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D25FD3E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</w:tcPr>
          <w:p w14:paraId="65711E72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3FA9DD0C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y方向相对速度（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/s）</w:t>
            </w:r>
          </w:p>
        </w:tc>
      </w:tr>
      <w:tr w:rsidR="00B96E7E" w:rsidRPr="00F14137" w14:paraId="763D248B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61B7FE89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AACC308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z</w:t>
            </w:r>
          </w:p>
        </w:tc>
        <w:tc>
          <w:tcPr>
            <w:tcW w:w="850" w:type="dxa"/>
            <w:vAlign w:val="center"/>
          </w:tcPr>
          <w:p w14:paraId="00C2EE04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131B657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</w:tcPr>
          <w:p w14:paraId="7B2D0BDB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0A2CDD94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z方向相对速度（m/s）</w:t>
            </w:r>
          </w:p>
        </w:tc>
      </w:tr>
      <w:tr w:rsidR="00B96E7E" w:rsidRPr="00F14137" w14:paraId="4222F626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22AFE807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1650E03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</w:p>
        </w:tc>
        <w:tc>
          <w:tcPr>
            <w:tcW w:w="850" w:type="dxa"/>
            <w:vAlign w:val="center"/>
          </w:tcPr>
          <w:p w14:paraId="2CD76F25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FCFA10D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</w:tcPr>
          <w:p w14:paraId="3B625BEB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476D2B4D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x方向相对加速度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/s²）</w:t>
            </w:r>
          </w:p>
        </w:tc>
      </w:tr>
      <w:tr w:rsidR="00B96E7E" w:rsidRPr="00F14137" w14:paraId="42A0C0AB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5249ED17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9196AA9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0" w:type="dxa"/>
            <w:vAlign w:val="center"/>
          </w:tcPr>
          <w:p w14:paraId="5F1DD765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6DD1D3A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</w:tcPr>
          <w:p w14:paraId="3BB70440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772ADE58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y方向相对加速度（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/s²）</w:t>
            </w:r>
          </w:p>
        </w:tc>
      </w:tr>
      <w:tr w:rsidR="00B96E7E" w:rsidRPr="00F14137" w14:paraId="6EA67615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2C0C2CC6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A1E7ACC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z</w:t>
            </w:r>
          </w:p>
        </w:tc>
        <w:tc>
          <w:tcPr>
            <w:tcW w:w="850" w:type="dxa"/>
            <w:vAlign w:val="center"/>
          </w:tcPr>
          <w:p w14:paraId="2E59E044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48FD69B8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</w:tcPr>
          <w:p w14:paraId="3CCD8997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34244637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z方向相对加速度（m/s²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），缩放因子：2^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</w:tr>
      <w:tr w:rsidR="00B96E7E" w:rsidRPr="00F14137" w14:paraId="3D8D4A2E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030CF620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34ACBB8" w14:textId="77777777"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x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</w:p>
        </w:tc>
        <w:tc>
          <w:tcPr>
            <w:tcW w:w="850" w:type="dxa"/>
            <w:vAlign w:val="center"/>
          </w:tcPr>
          <w:p w14:paraId="07761E20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96E78A8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14:paraId="7E17A65C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6C5615C0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x相对坐标方差</w:t>
            </w:r>
          </w:p>
        </w:tc>
      </w:tr>
      <w:tr w:rsidR="00B96E7E" w:rsidRPr="00F14137" w14:paraId="0821F7D9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7063A20C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94C904F" w14:textId="77777777"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y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</w:p>
        </w:tc>
        <w:tc>
          <w:tcPr>
            <w:tcW w:w="850" w:type="dxa"/>
            <w:vAlign w:val="center"/>
          </w:tcPr>
          <w:p w14:paraId="4948FA8B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0FC08A27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14:paraId="6880C3F8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2EEAFE13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相对坐标方差</w:t>
            </w:r>
          </w:p>
        </w:tc>
      </w:tr>
      <w:tr w:rsidR="00B96E7E" w:rsidRPr="00F14137" w14:paraId="48C01BEA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1A2DE440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D9A295D" w14:textId="77777777"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z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</w:p>
        </w:tc>
        <w:tc>
          <w:tcPr>
            <w:tcW w:w="850" w:type="dxa"/>
            <w:vAlign w:val="center"/>
          </w:tcPr>
          <w:p w14:paraId="4E31C4E1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65ABB63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14:paraId="41D3A207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6EFBB0F2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z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相对坐标方差</w:t>
            </w:r>
          </w:p>
        </w:tc>
      </w:tr>
      <w:tr w:rsidR="00B96E7E" w:rsidRPr="00F14137" w14:paraId="4A0287B4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0CFBBE59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0C203BF" w14:textId="77777777"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x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</w:p>
        </w:tc>
        <w:tc>
          <w:tcPr>
            <w:tcW w:w="850" w:type="dxa"/>
            <w:vAlign w:val="center"/>
          </w:tcPr>
          <w:p w14:paraId="1E167EB2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073101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14:paraId="0EEFD200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21580D4A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x方向相对速度方差</w:t>
            </w:r>
          </w:p>
        </w:tc>
      </w:tr>
      <w:tr w:rsidR="00B96E7E" w:rsidRPr="00F14137" w14:paraId="1E3B857F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5E1CEA97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66099C5" w14:textId="77777777"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vy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</w:p>
        </w:tc>
        <w:tc>
          <w:tcPr>
            <w:tcW w:w="850" w:type="dxa"/>
            <w:vAlign w:val="center"/>
          </w:tcPr>
          <w:p w14:paraId="12F7D829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492C5C35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14:paraId="45DA49C0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624C2530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方向相对速度方差</w:t>
            </w:r>
          </w:p>
        </w:tc>
      </w:tr>
      <w:tr w:rsidR="00B96E7E" w:rsidRPr="00F14137" w14:paraId="43335DC6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6C7D118E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5176C2D" w14:textId="77777777"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vz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</w:p>
        </w:tc>
        <w:tc>
          <w:tcPr>
            <w:tcW w:w="850" w:type="dxa"/>
            <w:vAlign w:val="center"/>
          </w:tcPr>
          <w:p w14:paraId="3E9DA9ED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418CD00D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14:paraId="52164C3A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3C772E2E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z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方向相对速度方差</w:t>
            </w:r>
          </w:p>
        </w:tc>
      </w:tr>
      <w:tr w:rsidR="00B96E7E" w:rsidRPr="00F14137" w14:paraId="7702E759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24A13E36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8DC69D1" w14:textId="77777777"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x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</w:p>
        </w:tc>
        <w:tc>
          <w:tcPr>
            <w:tcW w:w="850" w:type="dxa"/>
            <w:vAlign w:val="center"/>
          </w:tcPr>
          <w:p w14:paraId="1AD46CB7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5B70A2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14:paraId="68FCF3FB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4B28CB0F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方向相对加速度方差</w:t>
            </w:r>
          </w:p>
        </w:tc>
      </w:tr>
      <w:tr w:rsidR="00B96E7E" w:rsidRPr="00F14137" w14:paraId="349FC9ED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4572268F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73E2513" w14:textId="77777777"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ay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</w:p>
        </w:tc>
        <w:tc>
          <w:tcPr>
            <w:tcW w:w="850" w:type="dxa"/>
            <w:vAlign w:val="center"/>
          </w:tcPr>
          <w:p w14:paraId="36211DAC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F7C2C2C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14:paraId="49B761E9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1B33FDE4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方向相对加速度方差</w:t>
            </w:r>
          </w:p>
        </w:tc>
      </w:tr>
      <w:tr w:rsidR="00B96E7E" w:rsidRPr="00F14137" w14:paraId="61B13D1C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7112687B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A3F1949" w14:textId="77777777"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az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</w:p>
        </w:tc>
        <w:tc>
          <w:tcPr>
            <w:tcW w:w="850" w:type="dxa"/>
            <w:vAlign w:val="center"/>
          </w:tcPr>
          <w:p w14:paraId="11BA0739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8B3D94B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14:paraId="16A3E5F2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14:paraId="28B92445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z方向相对加速度方差</w:t>
            </w:r>
          </w:p>
        </w:tc>
      </w:tr>
      <w:tr w:rsidR="00B96E7E" w:rsidRPr="00F14137" w14:paraId="2F602C70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67825767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E5FEA68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tateType</w:t>
            </w:r>
          </w:p>
        </w:tc>
        <w:tc>
          <w:tcPr>
            <w:tcW w:w="850" w:type="dxa"/>
            <w:vAlign w:val="center"/>
          </w:tcPr>
          <w:p w14:paraId="10B03F0C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546F69BA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708" w:type="dxa"/>
          </w:tcPr>
          <w:p w14:paraId="5137F184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14:paraId="6A3932D6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目标航迹类型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，0：暂态航迹；1：稳态航迹</w:t>
            </w:r>
          </w:p>
        </w:tc>
      </w:tr>
      <w:tr w:rsidR="00B96E7E" w:rsidRPr="00F14137" w14:paraId="1D9EE34D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17957F5C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D43A883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otionType</w:t>
            </w:r>
          </w:p>
        </w:tc>
        <w:tc>
          <w:tcPr>
            <w:tcW w:w="850" w:type="dxa"/>
            <w:vAlign w:val="center"/>
          </w:tcPr>
          <w:p w14:paraId="07A49D5C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513577E3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708" w:type="dxa"/>
          </w:tcPr>
          <w:p w14:paraId="0B45126A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14:paraId="73E022E7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运动类型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  <w:p w14:paraId="78A7F32C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0：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未知</w:t>
            </w:r>
          </w:p>
          <w:p w14:paraId="5E28D78B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1：静止</w:t>
            </w:r>
          </w:p>
          <w:p w14:paraId="5FE1D360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2：悬停</w:t>
            </w:r>
          </w:p>
          <w:p w14:paraId="7576E895" w14:textId="77777777" w:rsidR="00B96E7E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3：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靠近</w:t>
            </w:r>
          </w:p>
          <w:p w14:paraId="6DC58CBE" w14:textId="77777777" w:rsidR="00B96E7E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远离</w:t>
            </w:r>
          </w:p>
          <w:p w14:paraId="4EB55586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其他待定义</w:t>
            </w:r>
          </w:p>
        </w:tc>
      </w:tr>
      <w:tr w:rsidR="00B96E7E" w:rsidRPr="00F14137" w14:paraId="4B98B996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7382D0D8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C92E06E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orcastFrameNum</w:t>
            </w:r>
          </w:p>
        </w:tc>
        <w:tc>
          <w:tcPr>
            <w:tcW w:w="850" w:type="dxa"/>
            <w:vAlign w:val="center"/>
          </w:tcPr>
          <w:p w14:paraId="29B8E6CE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57B36A4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14:paraId="52EC0832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14:paraId="44033F1B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目标预测帧数</w:t>
            </w:r>
          </w:p>
        </w:tc>
      </w:tr>
      <w:tr w:rsidR="00B96E7E" w:rsidRPr="00F14137" w14:paraId="2D15177B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3D1493F9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97D812F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ssociationNum</w:t>
            </w:r>
          </w:p>
        </w:tc>
        <w:tc>
          <w:tcPr>
            <w:tcW w:w="850" w:type="dxa"/>
            <w:vAlign w:val="center"/>
          </w:tcPr>
          <w:p w14:paraId="3ED1DE16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441CF0E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14:paraId="3BB1167E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14:paraId="13B8A16A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目标关联的检测点个数</w:t>
            </w:r>
          </w:p>
        </w:tc>
      </w:tr>
      <w:tr w:rsidR="00B96E7E" w:rsidRPr="00F14137" w14:paraId="7F38C747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1D329776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8E9522C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assocBit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850" w:type="dxa"/>
            <w:vAlign w:val="center"/>
          </w:tcPr>
          <w:p w14:paraId="6A0246B0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745EAC92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708" w:type="dxa"/>
          </w:tcPr>
          <w:p w14:paraId="6F0F46AF" w14:textId="77777777"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14:paraId="3817AC46" w14:textId="77777777" w:rsidR="00B96E7E" w:rsidRPr="00AD6F6F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关联检测点ID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，bit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位对应检测目标ID，0bit对应ID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 0，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bit对应ID 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31，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位值为0时表示未关联对应ID目标，值为1时表示关联对应ID目标</w:t>
            </w:r>
          </w:p>
        </w:tc>
      </w:tr>
      <w:tr w:rsidR="00B96E7E" w:rsidRPr="00F14137" w14:paraId="294C3F2F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4041E46E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AE530B2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assocBit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0589E340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15DFC5C6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708" w:type="dxa"/>
          </w:tcPr>
          <w:p w14:paraId="44B30742" w14:textId="77777777"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14:paraId="232A5003" w14:textId="77777777" w:rsidR="00B96E7E" w:rsidRPr="00AD6F6F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关联检测点ID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，bit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位对应检测目标ID，0bit对应ID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 32，31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bit对应ID 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63，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位值为0时表示未关联对应ID目标，值为1时表示关联对应ID目标</w:t>
            </w:r>
          </w:p>
        </w:tc>
      </w:tr>
      <w:tr w:rsidR="00842FDD" w:rsidRPr="00F14137" w14:paraId="6A3E1CCF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7BD650CE" w14:textId="77777777" w:rsidR="00842FDD" w:rsidRPr="00F14137" w:rsidRDefault="00842FDD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7E6E260" w14:textId="46856023" w:rsidR="00842FDD" w:rsidRPr="00F14137" w:rsidRDefault="00842FDD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hreatLevel</w:t>
            </w:r>
          </w:p>
        </w:tc>
        <w:tc>
          <w:tcPr>
            <w:tcW w:w="850" w:type="dxa"/>
            <w:vAlign w:val="center"/>
          </w:tcPr>
          <w:p w14:paraId="1F875A50" w14:textId="05C6097E" w:rsidR="00842FDD" w:rsidRDefault="00842FDD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6A075F2" w14:textId="04772E97" w:rsidR="00842FDD" w:rsidRDefault="003861C2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14:paraId="74D9984E" w14:textId="6B430AB4" w:rsidR="00842FDD" w:rsidRDefault="003861C2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14:paraId="5AB4EEE8" w14:textId="105F9206" w:rsidR="00842FDD" w:rsidRPr="00AD6F6F" w:rsidRDefault="003861C2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目标威胁等级（1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/2/3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），1为高威胁等级，3为低威胁等级</w:t>
            </w:r>
          </w:p>
        </w:tc>
      </w:tr>
      <w:tr w:rsidR="00B96E7E" w:rsidRPr="00F14137" w14:paraId="581EE863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6D20BB79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BC50326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8577F">
              <w:rPr>
                <w:rFonts w:asciiTheme="minorEastAsia" w:hAnsiTheme="minorEastAsia"/>
                <w:sz w:val="18"/>
                <w:szCs w:val="18"/>
              </w:rPr>
              <w:t>reserve</w:t>
            </w:r>
          </w:p>
        </w:tc>
        <w:tc>
          <w:tcPr>
            <w:tcW w:w="850" w:type="dxa"/>
            <w:vAlign w:val="center"/>
          </w:tcPr>
          <w:p w14:paraId="70169BBF" w14:textId="18E105A9" w:rsidR="00B96E7E" w:rsidRPr="00F14137" w:rsidRDefault="00B96E7E" w:rsidP="00842FD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D6F6F">
              <w:rPr>
                <w:rFonts w:asciiTheme="minorEastAsia" w:hAnsiTheme="minorEastAsia"/>
                <w:sz w:val="18"/>
                <w:szCs w:val="18"/>
              </w:rPr>
              <w:t>2*</w:t>
            </w:r>
            <w:r w:rsidR="00842FDD"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2E61F183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14:paraId="7E7B03A1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14:paraId="50473DE9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备用，默认为0</w:t>
            </w:r>
          </w:p>
        </w:tc>
      </w:tr>
      <w:tr w:rsidR="00B96E7E" w:rsidRPr="00F14137" w14:paraId="4998FDCE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34C60884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</w:tcBorders>
            <w:vAlign w:val="center"/>
          </w:tcPr>
          <w:p w14:paraId="2C416EAB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14:paraId="653F713B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4DE7DFD7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14:paraId="53831B2A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Merge w:val="restart"/>
            <w:vAlign w:val="center"/>
          </w:tcPr>
          <w:p w14:paraId="67B5EEDA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其他跟踪点信息，共</w:t>
            </w:r>
            <w:r w:rsidR="00A623AC">
              <w:rPr>
                <w:rFonts w:asciiTheme="minorEastAsia" w:hAnsiTheme="minorEastAsia" w:hint="eastAsia"/>
                <w:sz w:val="18"/>
                <w:szCs w:val="18"/>
              </w:rPr>
              <w:t>Max</w:t>
            </w:r>
            <w:r w:rsidR="00A623AC">
              <w:rPr>
                <w:rFonts w:asciiTheme="minorEastAsia" w:hAnsiTheme="minorEastAsia"/>
                <w:sz w:val="18"/>
                <w:szCs w:val="18"/>
              </w:rPr>
              <w:t>ObjNum</w:t>
            </w:r>
            <w:r w:rsidRPr="0074550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-1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次循环（循环内容为本表序号1</w:t>
            </w: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56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B96E7E" w:rsidRPr="00F14137" w14:paraId="6B04DA80" w14:textId="77777777" w:rsidTr="004058C7">
        <w:trPr>
          <w:trHeight w:val="20"/>
          <w:jc w:val="center"/>
        </w:trPr>
        <w:tc>
          <w:tcPr>
            <w:tcW w:w="440" w:type="dxa"/>
            <w:vAlign w:val="center"/>
          </w:tcPr>
          <w:p w14:paraId="0D4DB529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792B99E4" w14:textId="77777777" w:rsidR="00B96E7E" w:rsidRPr="00C8577F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850" w:type="dxa"/>
            <w:vAlign w:val="center"/>
          </w:tcPr>
          <w:p w14:paraId="18BBC248" w14:textId="77777777"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851" w:type="dxa"/>
            <w:vAlign w:val="center"/>
          </w:tcPr>
          <w:p w14:paraId="761900C5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8" w:type="dxa"/>
          </w:tcPr>
          <w:p w14:paraId="383F83BF" w14:textId="77777777"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395" w:type="dxa"/>
            <w:vMerge/>
            <w:vAlign w:val="center"/>
          </w:tcPr>
          <w:p w14:paraId="77AE0BBA" w14:textId="77777777"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96E7E" w:rsidRPr="00F14137" w14:paraId="49C070A7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3F4B20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B31D061" w14:textId="77777777"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141D90" w14:textId="77777777"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BBEEEC3" w14:textId="77777777"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6DA7353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58711BE" w14:textId="77777777" w:rsidR="00B96E7E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B96E7E" w:rsidRPr="00F14137" w14:paraId="29836CE2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76AE8D35" w14:textId="77777777" w:rsidR="00B96E7E" w:rsidRPr="00F14137" w:rsidRDefault="00B96E7E" w:rsidP="00B96E7E">
            <w:pPr>
              <w:pStyle w:val="a8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16C2297" w14:textId="77777777"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crc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C77C9E8" w14:textId="77777777"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A8994F6" w14:textId="77777777"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14:paraId="7B24665F" w14:textId="77777777"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E7855E1" w14:textId="77777777" w:rsidR="00B96E7E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校验算法：CRC-16 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，校验数据长度从信息同步头到数据结束</w:t>
            </w:r>
          </w:p>
        </w:tc>
      </w:tr>
    </w:tbl>
    <w:p w14:paraId="31F4F344" w14:textId="77777777" w:rsidR="00346360" w:rsidRPr="00F14137" w:rsidRDefault="00346360" w:rsidP="00346360">
      <w:pPr>
        <w:spacing w:line="360" w:lineRule="auto"/>
        <w:ind w:firstLineChars="82" w:firstLine="148"/>
        <w:rPr>
          <w:rFonts w:ascii="宋体" w:eastAsia="宋体" w:hAnsi="宋体" w:cs="Times New Roman"/>
          <w:b/>
          <w:sz w:val="18"/>
          <w:szCs w:val="18"/>
        </w:rPr>
      </w:pPr>
    </w:p>
    <w:p w14:paraId="1D255764" w14:textId="77777777" w:rsidR="004D0F46" w:rsidRPr="00F14137" w:rsidRDefault="004D0F46" w:rsidP="00011620">
      <w:pPr>
        <w:pStyle w:val="3"/>
      </w:pPr>
      <w:r>
        <w:t>点迹凝聚目标</w:t>
      </w:r>
      <w:r w:rsidRPr="00F14137">
        <w:rPr>
          <w:rFonts w:hint="eastAsia"/>
        </w:rPr>
        <w:t>信息</w:t>
      </w:r>
    </w:p>
    <w:p w14:paraId="3C964915" w14:textId="77777777" w:rsidR="004D0F46" w:rsidRPr="00F14137" w:rsidRDefault="004D0F46" w:rsidP="004D0F46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发送方向：数据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模块&lt;-&gt;上位机</w:t>
      </w:r>
    </w:p>
    <w:p w14:paraId="6C7E757B" w14:textId="77777777" w:rsidR="004D0F46" w:rsidRPr="00F14137" w:rsidRDefault="004D0F46" w:rsidP="004D0F46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发送方式：周期发送，发送周期同帧处理周期</w:t>
      </w:r>
    </w:p>
    <w:p w14:paraId="4A6DDB21" w14:textId="5EF745CE" w:rsidR="004D0F46" w:rsidRPr="00F14137" w:rsidRDefault="004D0F46" w:rsidP="004D0F46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报文格式如</w:t>
      </w:r>
      <w:r>
        <w:rPr>
          <w:rFonts w:hint="eastAsia"/>
          <w:sz w:val="18"/>
          <w:szCs w:val="18"/>
        </w:rPr>
        <w:t xml:space="preserve"> </w:t>
      </w:r>
      <w:r w:rsidRPr="00F14137">
        <w:rPr>
          <w:rFonts w:hint="eastAsia"/>
          <w:sz w:val="18"/>
          <w:szCs w:val="18"/>
        </w:rPr>
        <w:t>表</w:t>
      </w:r>
      <w:r w:rsidR="00F82D35">
        <w:rPr>
          <w:sz w:val="18"/>
          <w:szCs w:val="18"/>
        </w:rPr>
        <w:t>4</w:t>
      </w:r>
      <w:r w:rsidRPr="00F14137">
        <w:rPr>
          <w:rFonts w:hint="eastAsia"/>
          <w:sz w:val="18"/>
          <w:szCs w:val="18"/>
        </w:rPr>
        <w:t>所示：</w:t>
      </w:r>
    </w:p>
    <w:p w14:paraId="737C6D1B" w14:textId="77777777" w:rsidR="004D0F46" w:rsidRPr="00F14137" w:rsidRDefault="004D0F46" w:rsidP="004D0F46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>
        <w:rPr>
          <w:rFonts w:ascii="宋体" w:eastAsia="宋体" w:hAnsi="宋体" w:cs="Times New Roman"/>
          <w:b/>
          <w:sz w:val="18"/>
          <w:szCs w:val="18"/>
        </w:rPr>
        <w:t>4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>
        <w:rPr>
          <w:rFonts w:ascii="宋体" w:eastAsia="宋体" w:hAnsi="宋体" w:cs="Times New Roman" w:hint="eastAsia"/>
          <w:b/>
          <w:sz w:val="18"/>
          <w:szCs w:val="18"/>
        </w:rPr>
        <w:t>点迹凝聚目标</w:t>
      </w:r>
      <w:r w:rsidRPr="00F14137">
        <w:rPr>
          <w:rFonts w:ascii="宋体" w:eastAsia="宋体" w:hAnsi="宋体" w:cs="Times New Roman" w:hint="eastAsia"/>
          <w:b/>
          <w:sz w:val="18"/>
          <w:szCs w:val="18"/>
        </w:rPr>
        <w:t>信息</w:t>
      </w:r>
    </w:p>
    <w:tbl>
      <w:tblPr>
        <w:tblStyle w:val="11"/>
        <w:tblW w:w="5387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0"/>
        <w:gridCol w:w="1716"/>
        <w:gridCol w:w="847"/>
        <w:gridCol w:w="852"/>
        <w:gridCol w:w="706"/>
        <w:gridCol w:w="4396"/>
      </w:tblGrid>
      <w:tr w:rsidR="004D0F46" w:rsidRPr="00F14137" w14:paraId="2CE863D9" w14:textId="77777777" w:rsidTr="00331F79">
        <w:trPr>
          <w:trHeight w:val="20"/>
          <w:tblHeader/>
          <w:jc w:val="center"/>
        </w:trPr>
        <w:tc>
          <w:tcPr>
            <w:tcW w:w="224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772A923" w14:textId="77777777" w:rsidR="004D0F46" w:rsidRPr="00F14137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96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4CF4ECC" w14:textId="77777777" w:rsidR="004D0F46" w:rsidRPr="00F14137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47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00ED2F5" w14:textId="77777777" w:rsidR="004D0F46" w:rsidRPr="00F14137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478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3BFDB98" w14:textId="77777777" w:rsidR="004D0F46" w:rsidRPr="00F14137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396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25820D9" w14:textId="77777777" w:rsidR="004D0F46" w:rsidRPr="00F14137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Scale</w:t>
            </w:r>
          </w:p>
        </w:tc>
        <w:tc>
          <w:tcPr>
            <w:tcW w:w="246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9F0FB5F" w14:textId="77777777" w:rsidR="004D0F46" w:rsidRPr="00F14137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D0F46" w:rsidRPr="00F14137" w14:paraId="197A0FCE" w14:textId="77777777" w:rsidTr="00331F79">
        <w:trPr>
          <w:trHeight w:val="20"/>
          <w:jc w:val="center"/>
        </w:trPr>
        <w:tc>
          <w:tcPr>
            <w:tcW w:w="224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A4B4AE1" w14:textId="77777777" w:rsidR="004D0F46" w:rsidRPr="00F563E0" w:rsidRDefault="004D0F46" w:rsidP="009D0053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848BC7" w14:textId="77777777" w:rsidR="004D0F46" w:rsidRPr="00F14137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</w:p>
        </w:tc>
        <w:tc>
          <w:tcPr>
            <w:tcW w:w="475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8F33CAB" w14:textId="77777777" w:rsidR="004D0F46" w:rsidRPr="00F14137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478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6B2AC4" w14:textId="77777777" w:rsidR="004D0F46" w:rsidRPr="00F14137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396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8544EFC" w14:textId="77777777" w:rsidR="004D0F46" w:rsidRPr="00F14137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566F2B6" w14:textId="77777777" w:rsidR="004D0F46" w:rsidRPr="00F14137" w:rsidRDefault="004D0F46" w:rsidP="00331F79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4D0F46" w:rsidRPr="00F14137" w14:paraId="36ED20E0" w14:textId="77777777" w:rsidTr="00331F79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ABD0396" w14:textId="77777777" w:rsidR="004D0F46" w:rsidRPr="00F563E0" w:rsidRDefault="004D0F46" w:rsidP="009D0053">
            <w:pPr>
              <w:pStyle w:val="a8"/>
              <w:numPr>
                <w:ilvl w:val="0"/>
                <w:numId w:val="4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03F82B6" w14:textId="77777777" w:rsidR="004D0F46" w:rsidRPr="00F14137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F864546" w14:textId="77777777" w:rsidR="004D0F46" w:rsidRPr="00F14137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D1C815F" w14:textId="77777777" w:rsidR="004D0F46" w:rsidRPr="00F14137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99BE56B" w14:textId="77777777" w:rsidR="004D0F46" w:rsidRPr="00F14137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BCED6C" w14:textId="77777777" w:rsidR="004D0F46" w:rsidRPr="00F14137" w:rsidRDefault="004D0F46" w:rsidP="00331F79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信息包头、实际信息长度、包尾长度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4D0F46" w:rsidRPr="00F14137" w14:paraId="5AB37116" w14:textId="77777777" w:rsidTr="00331F79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1306A5" w14:textId="77777777" w:rsidR="004D0F46" w:rsidRPr="00F563E0" w:rsidRDefault="004D0F46" w:rsidP="009D0053">
            <w:pPr>
              <w:pStyle w:val="a8"/>
              <w:numPr>
                <w:ilvl w:val="0"/>
                <w:numId w:val="4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EF2B68A" w14:textId="77777777" w:rsidR="004D0F46" w:rsidRPr="004D0F46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D0F4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f</w:t>
            </w:r>
            <w:r w:rsidRPr="004D0F46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ram</w:t>
            </w:r>
            <w:r w:rsidRPr="004D0F4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eID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51BAB9" w14:textId="77777777" w:rsidR="004D0F46" w:rsidRPr="004D0F46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D0F46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A754F4F" w14:textId="77777777" w:rsidR="004D0F46" w:rsidRPr="004D0F46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D0F46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70462A" w14:textId="77777777" w:rsidR="004D0F46" w:rsidRPr="004D0F46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D0F46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40A980" w14:textId="77777777" w:rsidR="004D0F46" w:rsidRPr="004D0F46" w:rsidRDefault="004D0F46" w:rsidP="00331F79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D0F46">
              <w:rPr>
                <w:rFonts w:asciiTheme="minorEastAsia" w:hAnsiTheme="minorEastAsia" w:hint="eastAsia"/>
                <w:sz w:val="18"/>
                <w:szCs w:val="18"/>
              </w:rPr>
              <w:t>帧ID，</w:t>
            </w:r>
            <w:r w:rsidRPr="004D0F46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4D0F46">
              <w:rPr>
                <w:rFonts w:asciiTheme="minorEastAsia" w:hAnsiTheme="minorEastAsia" w:hint="eastAsia"/>
                <w:sz w:val="18"/>
                <w:szCs w:val="18"/>
              </w:rPr>
              <w:t>0重新开始计数，同一处理周期内的参数及处理结果信息必须使用相同的</w:t>
            </w:r>
            <w:r w:rsidRPr="004D0F46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4D0F46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4D0F46">
              <w:rPr>
                <w:rFonts w:asciiTheme="minorEastAsia" w:hAnsiTheme="minorEastAsia"/>
                <w:sz w:val="18"/>
                <w:szCs w:val="18"/>
              </w:rPr>
              <w:t>eID，</w:t>
            </w:r>
            <w:r w:rsidRPr="004D0F46"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4D0F46" w:rsidRPr="00F14137" w14:paraId="6CF5C4B2" w14:textId="77777777" w:rsidTr="00331F79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1062DD0" w14:textId="77777777" w:rsidR="004D0F46" w:rsidRPr="00F563E0" w:rsidRDefault="004D0F46" w:rsidP="009D0053">
            <w:pPr>
              <w:pStyle w:val="a8"/>
              <w:numPr>
                <w:ilvl w:val="0"/>
                <w:numId w:val="4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184FB7" w14:textId="77777777" w:rsidR="004D0F46" w:rsidRPr="00A20696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20696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A20696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 w:rsidRPr="00A20696">
              <w:rPr>
                <w:rFonts w:asciiTheme="minorEastAsia" w:hAnsiTheme="minorEastAsia"/>
                <w:sz w:val="18"/>
                <w:szCs w:val="18"/>
              </w:rPr>
              <w:t>stamp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0B70071" w14:textId="77777777" w:rsidR="004D0F46" w:rsidRPr="00A20696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20696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798A42D" w14:textId="77777777" w:rsidR="004D0F46" w:rsidRPr="00A20696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20696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5DF23DF" w14:textId="77777777" w:rsidR="004D0F46" w:rsidRPr="00AD4E11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  <w:r w:rsidRPr="00AB2B39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6FED76" w14:textId="77777777" w:rsidR="004D0F46" w:rsidRPr="00AD4E11" w:rsidRDefault="004D0F46" w:rsidP="00331F79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  <w:r w:rsidRPr="00A20696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A20696">
              <w:rPr>
                <w:rFonts w:asciiTheme="minorEastAsia" w:hAnsiTheme="minorEastAsia" w:hint="eastAsia"/>
                <w:sz w:val="18"/>
                <w:szCs w:val="18"/>
              </w:rPr>
              <w:t>（ms），本次开机到当前帧开始数据采集的相对时间，非周期数据为本次开机到到生成本帧数据的相对时间</w:t>
            </w:r>
          </w:p>
        </w:tc>
      </w:tr>
      <w:tr w:rsidR="004D0F46" w:rsidRPr="004D0F46" w14:paraId="1E1ADABA" w14:textId="77777777" w:rsidTr="00331F79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87D22F" w14:textId="77777777" w:rsidR="004D0F46" w:rsidRPr="00F563E0" w:rsidRDefault="004D0F46" w:rsidP="009D0053">
            <w:pPr>
              <w:pStyle w:val="a8"/>
              <w:numPr>
                <w:ilvl w:val="0"/>
                <w:numId w:val="4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4970FBF" w14:textId="77777777" w:rsidR="004D0F46" w:rsidRPr="004D0F46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D0F46">
              <w:rPr>
                <w:rFonts w:asciiTheme="minorEastAsia" w:hAnsiTheme="minorEastAsia"/>
                <w:sz w:val="18"/>
                <w:szCs w:val="18"/>
              </w:rPr>
              <w:t>info</w:t>
            </w:r>
            <w:r w:rsidRPr="004D0F46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43CE7C" w14:textId="77777777" w:rsidR="004D0F46" w:rsidRPr="004D0F46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D0F46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E551215" w14:textId="77777777" w:rsidR="004D0F46" w:rsidRPr="004D0F46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D0F46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0A3A1D3" w14:textId="77777777" w:rsidR="004D0F46" w:rsidRPr="004D0F46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D0F46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083DF50" w14:textId="77777777" w:rsidR="004D0F46" w:rsidRPr="004D0F46" w:rsidRDefault="004D0F46" w:rsidP="004D0F4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D0F46">
              <w:rPr>
                <w:rFonts w:asciiTheme="minorEastAsia" w:hAnsiTheme="minorEastAsia" w:hint="eastAsia"/>
                <w:sz w:val="18"/>
                <w:szCs w:val="18"/>
              </w:rPr>
              <w:t>点迹凝聚目标信息：</w:t>
            </w:r>
            <w:r w:rsidRPr="00A6169A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A6169A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 w:rsidRPr="00A6169A">
              <w:rPr>
                <w:rFonts w:asciiTheme="minorEastAsia" w:hAnsiTheme="minorEastAsia"/>
                <w:sz w:val="18"/>
                <w:szCs w:val="18"/>
              </w:rPr>
              <w:t>1002</w:t>
            </w:r>
          </w:p>
        </w:tc>
      </w:tr>
      <w:tr w:rsidR="004D0F46" w:rsidRPr="00F14137" w14:paraId="241B984B" w14:textId="77777777" w:rsidTr="00331F79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745E32C" w14:textId="77777777" w:rsidR="004D0F46" w:rsidRPr="00F563E0" w:rsidRDefault="004D0F46" w:rsidP="009D0053">
            <w:pPr>
              <w:pStyle w:val="a8"/>
              <w:numPr>
                <w:ilvl w:val="0"/>
                <w:numId w:val="4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28BB0B" w14:textId="77777777" w:rsidR="004D0F46" w:rsidRPr="00C73EE3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89C6757" w14:textId="77777777" w:rsidR="004D0F46" w:rsidRPr="00C73EE3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356659" w14:textId="77777777" w:rsidR="004D0F46" w:rsidRPr="00C73EE3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2A433FB" w14:textId="77777777" w:rsidR="004D0F46" w:rsidRPr="00C73EE3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6B0140" w14:textId="77777777" w:rsidR="004D0F46" w:rsidRPr="00C73EE3" w:rsidRDefault="004D0F46" w:rsidP="00331F79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4D0F46" w:rsidRPr="00F14137" w14:paraId="74422337" w14:textId="77777777" w:rsidTr="00331F79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AE36E2" w14:textId="77777777" w:rsidR="004D0F46" w:rsidRPr="00F563E0" w:rsidRDefault="004D0F46" w:rsidP="009D0053">
            <w:pPr>
              <w:pStyle w:val="a8"/>
              <w:numPr>
                <w:ilvl w:val="0"/>
                <w:numId w:val="4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7C65F1" w14:textId="77777777" w:rsidR="004D0F46" w:rsidRPr="00C73EE3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65F84A5" w14:textId="77777777" w:rsidR="004D0F46" w:rsidRPr="00C73EE3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970B3B0" w14:textId="77777777" w:rsidR="004D0F46" w:rsidRPr="00C73EE3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3AA499F" w14:textId="77777777" w:rsidR="004D0F46" w:rsidRPr="00C73EE3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6D714B5" w14:textId="77777777" w:rsidR="004D0F46" w:rsidRPr="00C73EE3" w:rsidRDefault="004D0F46" w:rsidP="00331F79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4D0F46" w:rsidRPr="00F14137" w14:paraId="3E76DA66" w14:textId="77777777" w:rsidTr="00331F79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84DEF6A" w14:textId="77777777" w:rsidR="004D0F46" w:rsidRPr="00F563E0" w:rsidRDefault="004D0F46" w:rsidP="009D0053">
            <w:pPr>
              <w:pStyle w:val="a8"/>
              <w:numPr>
                <w:ilvl w:val="0"/>
                <w:numId w:val="4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E687DA" w14:textId="77777777" w:rsidR="004D0F46" w:rsidRPr="00C73EE3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6F6A7F0" w14:textId="77777777" w:rsidR="004D0F46" w:rsidRPr="00C73EE3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F9571B0" w14:textId="77777777" w:rsidR="004D0F46" w:rsidRPr="00C73EE3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373C11" w14:textId="77777777" w:rsidR="004D0F46" w:rsidRPr="00C73EE3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9080475" w14:textId="77777777" w:rsidR="004D0F46" w:rsidRDefault="004D0F46" w:rsidP="00331F79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539FE3C1" w14:textId="77777777" w:rsidR="004D0F46" w:rsidRDefault="004D0F46" w:rsidP="00331F79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14:paraId="37F1487E" w14:textId="77777777" w:rsidR="004D0F46" w:rsidRPr="00C73EE3" w:rsidRDefault="004D0F46" w:rsidP="00331F79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4D0F46" w:rsidRPr="00F14137" w14:paraId="1A27E57C" w14:textId="77777777" w:rsidTr="00331F79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A53F9D" w14:textId="77777777" w:rsidR="004D0F46" w:rsidRPr="00F563E0" w:rsidRDefault="004D0F46" w:rsidP="009D0053">
            <w:pPr>
              <w:pStyle w:val="a8"/>
              <w:numPr>
                <w:ilvl w:val="0"/>
                <w:numId w:val="4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E864B98" w14:textId="77777777" w:rsidR="004D0F46" w:rsidRPr="00C73EE3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0ECCE0" w14:textId="77777777" w:rsidR="004D0F46" w:rsidRPr="00C73EE3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D6923B" w14:textId="77777777" w:rsidR="004D0F46" w:rsidRPr="00C73EE3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5B4A7A5" w14:textId="77777777" w:rsidR="004D0F46" w:rsidRPr="00C73EE3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E901FFD" w14:textId="77777777" w:rsidR="004D0F46" w:rsidRPr="00C73EE3" w:rsidRDefault="004D0F46" w:rsidP="00331F79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版本号：0x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</w:p>
        </w:tc>
      </w:tr>
      <w:tr w:rsidR="004D0F46" w:rsidRPr="00F14137" w14:paraId="38647B30" w14:textId="77777777" w:rsidTr="00331F79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79B7ED9" w14:textId="77777777" w:rsidR="004D0F46" w:rsidRPr="00F563E0" w:rsidRDefault="004D0F46" w:rsidP="009D0053">
            <w:pPr>
              <w:pStyle w:val="a8"/>
              <w:numPr>
                <w:ilvl w:val="0"/>
                <w:numId w:val="4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5DF22B" w14:textId="77777777" w:rsidR="004D0F46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6204352" w14:textId="77777777" w:rsidR="004D0F46" w:rsidRPr="00C73EE3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EC3899D" w14:textId="77777777" w:rsidR="004D0F46" w:rsidRPr="00C73EE3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832A5F" w14:textId="77777777" w:rsidR="004D0F46" w:rsidRPr="00C73EE3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FD4C49" w14:textId="77777777" w:rsidR="004D0F46" w:rsidRDefault="004D0F46" w:rsidP="00331F79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4D0F46" w:rsidRPr="00F14137" w14:paraId="574CEDD3" w14:textId="77777777" w:rsidTr="00331F79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01D6C525" w14:textId="77777777" w:rsidR="004D0F46" w:rsidRPr="00F14137" w:rsidRDefault="004D0F46" w:rsidP="009D0053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2755D4B7" w14:textId="77777777" w:rsidR="004D0F46" w:rsidRPr="0089296B" w:rsidRDefault="00A6169A" w:rsidP="00A6169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B2C8F">
              <w:rPr>
                <w:rFonts w:asciiTheme="minorEastAsia" w:hAnsiTheme="minorEastAsia" w:hint="eastAsia"/>
                <w:sz w:val="18"/>
                <w:szCs w:val="18"/>
              </w:rPr>
              <w:t>dot</w:t>
            </w:r>
            <w:r w:rsidRPr="00FB2C8F">
              <w:rPr>
                <w:rFonts w:asciiTheme="minorEastAsia" w:hAnsiTheme="minorEastAsia"/>
                <w:sz w:val="18"/>
                <w:szCs w:val="18"/>
              </w:rPr>
              <w:t>CoheObjN</w:t>
            </w:r>
            <w:r w:rsidR="004D0F46" w:rsidRPr="00FB2C8F">
              <w:rPr>
                <w:rFonts w:asciiTheme="minorEastAsia" w:hAnsiTheme="minorEastAsia" w:hint="eastAsia"/>
                <w:sz w:val="18"/>
                <w:szCs w:val="18"/>
              </w:rPr>
              <w:t>um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22CE33C5" w14:textId="77777777" w:rsidR="004D0F46" w:rsidRPr="0089296B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5BA4DB64" w14:textId="77777777" w:rsidR="004D0F46" w:rsidRPr="0089296B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6169A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5E816876" w14:textId="77777777" w:rsidR="004D0F46" w:rsidRPr="0089296B" w:rsidRDefault="004D0F46" w:rsidP="00331F7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25916E9B" w14:textId="77777777" w:rsidR="004D0F46" w:rsidRPr="0089296B" w:rsidRDefault="004D0F46" w:rsidP="00AD4758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点迹凝聚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目标个数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，最大目标个数</w:t>
            </w:r>
            <w:r w:rsidR="00AD4758">
              <w:rPr>
                <w:rFonts w:asciiTheme="minorEastAsia" w:hAnsiTheme="minorEastAsia"/>
                <w:sz w:val="18"/>
                <w:szCs w:val="18"/>
              </w:rPr>
              <w:t>64</w:t>
            </w:r>
            <w:r w:rsidR="003C7954">
              <w:rPr>
                <w:rFonts w:asciiTheme="minorEastAsia" w:hAnsiTheme="minorEastAsia" w:hint="eastAsia"/>
                <w:sz w:val="18"/>
                <w:szCs w:val="18"/>
              </w:rPr>
              <w:t>（Max</w:t>
            </w:r>
            <w:r w:rsidR="003C7954">
              <w:rPr>
                <w:rFonts w:asciiTheme="minorEastAsia" w:hAnsiTheme="minorEastAsia"/>
                <w:sz w:val="18"/>
                <w:szCs w:val="18"/>
              </w:rPr>
              <w:t>ObjNum</w:t>
            </w:r>
            <w:r w:rsidR="003C7954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（TWS</w:t>
            </w:r>
            <w:r>
              <w:rPr>
                <w:rFonts w:asciiTheme="minorEastAsia" w:hAnsiTheme="minorEastAsia"/>
                <w:sz w:val="18"/>
                <w:szCs w:val="18"/>
              </w:rPr>
              <w:t>_DOT_COHESION_NUM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A6169A" w:rsidRPr="00F14137" w14:paraId="1EF775C6" w14:textId="77777777" w:rsidTr="00331F79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3D4C965D" w14:textId="77777777" w:rsidR="00A6169A" w:rsidRPr="00F14137" w:rsidRDefault="00A6169A" w:rsidP="009D0053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3E31380A" w14:textId="77777777" w:rsidR="00A6169A" w:rsidRPr="006B698C" w:rsidRDefault="00A6169A" w:rsidP="00A6169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B698C">
              <w:rPr>
                <w:rFonts w:asciiTheme="minorEastAsia" w:hAnsiTheme="minorEastAsia" w:hint="eastAsia"/>
                <w:sz w:val="18"/>
                <w:szCs w:val="18"/>
              </w:rPr>
              <w:t>dot</w:t>
            </w:r>
            <w:r w:rsidRPr="006B698C">
              <w:rPr>
                <w:rFonts w:asciiTheme="minorEastAsia" w:hAnsiTheme="minorEastAsia"/>
                <w:sz w:val="18"/>
                <w:szCs w:val="18"/>
              </w:rPr>
              <w:t>CoheObjByte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013FB1B3" w14:textId="77777777" w:rsidR="00A6169A" w:rsidRPr="00C73EE3" w:rsidRDefault="00A6169A" w:rsidP="00A6169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0390E03F" w14:textId="77777777" w:rsidR="00A6169A" w:rsidRPr="00C73EE3" w:rsidRDefault="00A6169A" w:rsidP="00A6169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67F7778C" w14:textId="77777777" w:rsidR="00A6169A" w:rsidRPr="0089296B" w:rsidRDefault="00A6169A" w:rsidP="00A6169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1BB23712" w14:textId="77777777" w:rsidR="00A6169A" w:rsidRPr="00C73EE3" w:rsidRDefault="00A6169A" w:rsidP="00A3650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单个</w:t>
            </w:r>
            <w:r w:rsidR="00A3650E">
              <w:rPr>
                <w:rFonts w:asciiTheme="minorEastAsia" w:hAnsiTheme="minorEastAsia" w:hint="eastAsia"/>
                <w:sz w:val="18"/>
                <w:szCs w:val="18"/>
              </w:rPr>
              <w:t>点迹凝聚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目标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长度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由</w:t>
            </w:r>
            <w:r w:rsidR="00A3650E">
              <w:rPr>
                <w:rFonts w:asciiTheme="minorEastAsia" w:hAnsiTheme="minorEastAsia" w:hint="eastAsia"/>
                <w:sz w:val="18"/>
                <w:szCs w:val="18"/>
              </w:rPr>
              <w:t>凝聚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点数据定义决定</w:t>
            </w:r>
          </w:p>
        </w:tc>
      </w:tr>
      <w:tr w:rsidR="00CB6076" w:rsidRPr="00F14137" w14:paraId="19217A96" w14:textId="77777777" w:rsidTr="00331F79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166DE44E" w14:textId="77777777" w:rsidR="00CB6076" w:rsidRPr="00F14137" w:rsidRDefault="00CB6076" w:rsidP="00CB6076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10DC40BB" w14:textId="77777777" w:rsidR="00CB6076" w:rsidRPr="006B698C" w:rsidRDefault="00CB6076" w:rsidP="00CB607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B698C">
              <w:rPr>
                <w:rFonts w:asciiTheme="minorEastAsia" w:hAnsiTheme="minorEastAsia"/>
                <w:sz w:val="18"/>
                <w:szCs w:val="18"/>
              </w:rPr>
              <w:t>tasTargetId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6CAC08D8" w14:textId="77777777" w:rsidR="00CB6076" w:rsidRPr="0089296B" w:rsidRDefault="00CB6076" w:rsidP="00CB607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1EDC282D" w14:textId="77777777" w:rsidR="00CB6076" w:rsidRPr="0089296B" w:rsidRDefault="00CB6076" w:rsidP="00CB607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7EFE1ACA" w14:textId="77777777" w:rsidR="00CB6076" w:rsidRPr="0089296B" w:rsidRDefault="00CB6076" w:rsidP="00CB607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7556AC6B" w14:textId="77777777" w:rsidR="00CB6076" w:rsidRPr="0089296B" w:rsidRDefault="00CB6076" w:rsidP="00CB607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AS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跟踪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目标ID，TWS模式默认为-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CB6076" w:rsidRPr="00F14137" w14:paraId="44C603D4" w14:textId="77777777" w:rsidTr="00331F79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34688DC1" w14:textId="77777777" w:rsidR="00CB6076" w:rsidRPr="00F14137" w:rsidRDefault="00CB6076" w:rsidP="00CB6076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2A1306F9" w14:textId="77777777" w:rsidR="00CB6076" w:rsidRPr="006B698C" w:rsidRDefault="00CB6076" w:rsidP="00CB607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B698C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6B698C">
              <w:rPr>
                <w:rFonts w:asciiTheme="minorEastAsia" w:hAnsiTheme="minorEastAsia" w:hint="eastAsia"/>
                <w:sz w:val="18"/>
                <w:szCs w:val="18"/>
              </w:rPr>
              <w:t>can</w:t>
            </w:r>
            <w:r w:rsidRPr="006B698C"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36FF3A7A" w14:textId="77777777" w:rsidR="00CB6076" w:rsidRPr="0089296B" w:rsidRDefault="00CB6076" w:rsidP="00CB607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787320C0" w14:textId="77777777" w:rsidR="00CB6076" w:rsidRPr="0089296B" w:rsidRDefault="00CB6076" w:rsidP="00CB607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73BC5C0F" w14:textId="77777777" w:rsidR="00CB6076" w:rsidRPr="0089296B" w:rsidRDefault="00CB6076" w:rsidP="00CB607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1C24A476" w14:textId="77777777" w:rsidR="00CB6076" w:rsidRPr="0089296B" w:rsidRDefault="00CB6076" w:rsidP="00CB607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跟踪标识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TWS跟踪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TAS跟踪</w:t>
            </w:r>
          </w:p>
        </w:tc>
      </w:tr>
      <w:tr w:rsidR="00CB6076" w:rsidRPr="00F14137" w14:paraId="26D8F827" w14:textId="77777777" w:rsidTr="00331F79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7B8DC85C" w14:textId="77777777" w:rsidR="00CB6076" w:rsidRPr="00F14137" w:rsidRDefault="00CB6076" w:rsidP="00CB6076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094C644A" w14:textId="77777777" w:rsidR="00CB6076" w:rsidRPr="006B698C" w:rsidRDefault="00CB6076" w:rsidP="00CB607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B698C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="00837C9A">
              <w:rPr>
                <w:rFonts w:asciiTheme="minorEastAsia" w:hAnsiTheme="minorEastAsia"/>
                <w:sz w:val="18"/>
                <w:szCs w:val="18"/>
              </w:rPr>
              <w:t>ond</w:t>
            </w:r>
            <w:r w:rsidR="00B04B35">
              <w:rPr>
                <w:rFonts w:asciiTheme="minorEastAsia" w:hAnsiTheme="minorEastAsia"/>
                <w:sz w:val="18"/>
                <w:szCs w:val="18"/>
              </w:rPr>
              <w:t>en</w:t>
            </w:r>
            <w:r w:rsidRPr="006B698C">
              <w:rPr>
                <w:rFonts w:asciiTheme="minorEastAsia" w:hAnsiTheme="minorEastAsia"/>
                <w:sz w:val="18"/>
                <w:szCs w:val="18"/>
              </w:rPr>
              <w:t>ceDone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52B02FE4" w14:textId="77777777" w:rsidR="00CB6076" w:rsidRPr="0089296B" w:rsidRDefault="00CB6076" w:rsidP="00CB607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4C2A22D5" w14:textId="77777777" w:rsidR="00CB6076" w:rsidRPr="0089296B" w:rsidRDefault="00CB6076" w:rsidP="00CB607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07871987" w14:textId="77777777" w:rsidR="00CB6076" w:rsidRPr="0089296B" w:rsidRDefault="00CB6076" w:rsidP="00CB607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64EB02D8" w14:textId="77777777" w:rsidR="00CB6076" w:rsidRPr="0089296B" w:rsidRDefault="00CB6076" w:rsidP="00CB607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点迹凝聚完成标识，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未完成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已完成</w:t>
            </w:r>
          </w:p>
        </w:tc>
      </w:tr>
      <w:tr w:rsidR="005E638B" w:rsidRPr="00F14137" w14:paraId="372B9EA1" w14:textId="77777777" w:rsidTr="00331F79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</w:tcBorders>
            <w:vAlign w:val="center"/>
          </w:tcPr>
          <w:p w14:paraId="6CB4C848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E74635F" w14:textId="77777777" w:rsidR="005E638B" w:rsidRPr="006B698C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B698C"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475" w:type="pct"/>
            <w:tcBorders>
              <w:top w:val="single" w:sz="4" w:space="0" w:color="000000"/>
            </w:tcBorders>
            <w:vAlign w:val="center"/>
          </w:tcPr>
          <w:p w14:paraId="02151F0A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</w:tcBorders>
            <w:vAlign w:val="center"/>
          </w:tcPr>
          <w:p w14:paraId="7F5468EB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</w:tcBorders>
            <w:vAlign w:val="center"/>
          </w:tcPr>
          <w:p w14:paraId="6449F89B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</w:tcBorders>
            <w:vAlign w:val="center"/>
          </w:tcPr>
          <w:p w14:paraId="04D33F2F" w14:textId="77777777" w:rsidR="005E638B" w:rsidRPr="00F1413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目标ID编号</w:t>
            </w:r>
          </w:p>
        </w:tc>
      </w:tr>
      <w:tr w:rsidR="005E638B" w:rsidRPr="00F14137" w14:paraId="437B98F9" w14:textId="77777777" w:rsidTr="00331F79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</w:tcBorders>
            <w:vAlign w:val="center"/>
          </w:tcPr>
          <w:p w14:paraId="1F7154F1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9D45BD8" w14:textId="77777777" w:rsidR="005E638B" w:rsidRPr="00FA1214" w:rsidRDefault="005E638B" w:rsidP="004731C4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A1214">
              <w:rPr>
                <w:rFonts w:asciiTheme="minorEastAsia" w:hAnsiTheme="minorEastAsia" w:hint="eastAsia"/>
                <w:sz w:val="18"/>
                <w:szCs w:val="18"/>
              </w:rPr>
              <w:t>azimuth</w:t>
            </w:r>
          </w:p>
        </w:tc>
        <w:tc>
          <w:tcPr>
            <w:tcW w:w="475" w:type="pct"/>
            <w:tcBorders>
              <w:top w:val="single" w:sz="4" w:space="0" w:color="000000"/>
            </w:tcBorders>
            <w:vAlign w:val="center"/>
          </w:tcPr>
          <w:p w14:paraId="42D45372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</w:tcBorders>
            <w:vAlign w:val="center"/>
          </w:tcPr>
          <w:p w14:paraId="66921E6B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tcBorders>
              <w:top w:val="single" w:sz="4" w:space="0" w:color="000000"/>
            </w:tcBorders>
            <w:vAlign w:val="center"/>
          </w:tcPr>
          <w:p w14:paraId="0EA5DF31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tcBorders>
              <w:top w:val="single" w:sz="4" w:space="0" w:color="000000"/>
            </w:tcBorders>
            <w:vAlign w:val="center"/>
          </w:tcPr>
          <w:p w14:paraId="0C7018FF" w14:textId="77777777" w:rsidR="005E638B" w:rsidRPr="00F1413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目标方位角（</w:t>
            </w:r>
            <w:r w:rsidR="00FA1214" w:rsidRPr="00F14137">
              <w:rPr>
                <w:rFonts w:asciiTheme="minorEastAsia" w:hAnsiTheme="minorEastAsia" w:hint="eastAsia"/>
                <w:sz w:val="18"/>
                <w:szCs w:val="18"/>
              </w:rPr>
              <w:t>°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5E638B" w:rsidRPr="00F14137" w14:paraId="7EC3DB88" w14:textId="77777777" w:rsidTr="00331F79">
        <w:trPr>
          <w:trHeight w:val="20"/>
          <w:jc w:val="center"/>
        </w:trPr>
        <w:tc>
          <w:tcPr>
            <w:tcW w:w="224" w:type="pct"/>
            <w:vAlign w:val="center"/>
          </w:tcPr>
          <w:p w14:paraId="77A853FB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FAAC7FC" w14:textId="77777777" w:rsidR="005E638B" w:rsidRPr="00FA1214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A1214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 w:rsidRPr="00FA1214">
              <w:rPr>
                <w:rFonts w:asciiTheme="minorEastAsia" w:hAnsiTheme="minorEastAsia"/>
                <w:sz w:val="18"/>
                <w:szCs w:val="18"/>
              </w:rPr>
              <w:t>ange</w:t>
            </w:r>
          </w:p>
        </w:tc>
        <w:tc>
          <w:tcPr>
            <w:tcW w:w="475" w:type="pct"/>
            <w:vAlign w:val="center"/>
          </w:tcPr>
          <w:p w14:paraId="25C6D582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478" w:type="pct"/>
            <w:vAlign w:val="center"/>
          </w:tcPr>
          <w:p w14:paraId="57F9903A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563E0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396" w:type="pct"/>
            <w:vAlign w:val="center"/>
          </w:tcPr>
          <w:p w14:paraId="1C1EDD29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67172A6F" w14:textId="77777777" w:rsidR="005E638B" w:rsidRPr="00F1413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距离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加权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结果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（m）</w:t>
            </w:r>
          </w:p>
        </w:tc>
      </w:tr>
      <w:tr w:rsidR="005E638B" w:rsidRPr="00F14137" w14:paraId="6C5A16D0" w14:textId="77777777" w:rsidTr="00331F79">
        <w:trPr>
          <w:trHeight w:val="20"/>
          <w:jc w:val="center"/>
        </w:trPr>
        <w:tc>
          <w:tcPr>
            <w:tcW w:w="224" w:type="pct"/>
            <w:vAlign w:val="center"/>
          </w:tcPr>
          <w:p w14:paraId="3AC9F03C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0120323" w14:textId="77777777" w:rsidR="005E638B" w:rsidRPr="00FA1214" w:rsidRDefault="004731C4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A1214">
              <w:rPr>
                <w:rFonts w:asciiTheme="minorEastAsia" w:hAnsiTheme="minorEastAsia"/>
                <w:sz w:val="18"/>
                <w:szCs w:val="18"/>
              </w:rPr>
              <w:t>elevation</w:t>
            </w:r>
          </w:p>
        </w:tc>
        <w:tc>
          <w:tcPr>
            <w:tcW w:w="475" w:type="pct"/>
            <w:vAlign w:val="center"/>
          </w:tcPr>
          <w:p w14:paraId="7E0F51A5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2CBC1191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14:paraId="45FAAD6F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3CDC5949" w14:textId="77777777" w:rsidR="005E638B" w:rsidRPr="00F1413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目标俯仰角（</w:t>
            </w:r>
            <w:r w:rsidR="00FA1214" w:rsidRPr="00F14137">
              <w:rPr>
                <w:rFonts w:asciiTheme="minorEastAsia" w:hAnsiTheme="minorEastAsia" w:hint="eastAsia"/>
                <w:sz w:val="18"/>
                <w:szCs w:val="18"/>
              </w:rPr>
              <w:t>°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5E638B" w:rsidRPr="00F14137" w14:paraId="0A0722B9" w14:textId="77777777" w:rsidTr="00331F79">
        <w:trPr>
          <w:trHeight w:val="20"/>
          <w:jc w:val="center"/>
        </w:trPr>
        <w:tc>
          <w:tcPr>
            <w:tcW w:w="224" w:type="pct"/>
            <w:vAlign w:val="center"/>
          </w:tcPr>
          <w:p w14:paraId="572A2CD6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806F094" w14:textId="77777777" w:rsidR="005E638B" w:rsidRPr="00FA1214" w:rsidRDefault="004731C4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A1214">
              <w:rPr>
                <w:rFonts w:asciiTheme="minorEastAsia" w:hAnsiTheme="minorEastAsia"/>
                <w:sz w:val="18"/>
                <w:szCs w:val="18"/>
              </w:rPr>
              <w:t>velocity</w:t>
            </w:r>
          </w:p>
        </w:tc>
        <w:tc>
          <w:tcPr>
            <w:tcW w:w="475" w:type="pct"/>
            <w:vAlign w:val="center"/>
          </w:tcPr>
          <w:p w14:paraId="0D480149" w14:textId="77777777" w:rsidR="005E638B" w:rsidRPr="00DC3790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1E6604BE" w14:textId="77777777" w:rsidR="005E638B" w:rsidRPr="00DC3790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14:paraId="4AD0C1D8" w14:textId="77777777" w:rsidR="005E638B" w:rsidRPr="00DC3790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45A9469F" w14:textId="77777777" w:rsidR="005E638B" w:rsidRPr="00DC3790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目标径向运动速度（m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/s）</w:t>
            </w:r>
          </w:p>
        </w:tc>
      </w:tr>
      <w:tr w:rsidR="005E638B" w:rsidRPr="00F14137" w14:paraId="332772F0" w14:textId="77777777" w:rsidTr="00331F79">
        <w:trPr>
          <w:trHeight w:val="20"/>
          <w:jc w:val="center"/>
        </w:trPr>
        <w:tc>
          <w:tcPr>
            <w:tcW w:w="224" w:type="pct"/>
            <w:vAlign w:val="center"/>
          </w:tcPr>
          <w:p w14:paraId="4ECBC855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AD13666" w14:textId="77777777" w:rsidR="005E638B" w:rsidRPr="00AB2B39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B2B39">
              <w:rPr>
                <w:rFonts w:asciiTheme="minorEastAsia" w:hAnsiTheme="minorEastAsia"/>
                <w:sz w:val="18"/>
                <w:szCs w:val="18"/>
              </w:rPr>
              <w:t>x</w:t>
            </w:r>
          </w:p>
        </w:tc>
        <w:tc>
          <w:tcPr>
            <w:tcW w:w="475" w:type="pct"/>
            <w:vAlign w:val="center"/>
          </w:tcPr>
          <w:p w14:paraId="4720D8DF" w14:textId="77777777" w:rsidR="005E638B" w:rsidRPr="00AB2B39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AB2B3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78" w:type="pct"/>
            <w:vAlign w:val="center"/>
          </w:tcPr>
          <w:p w14:paraId="522CB98E" w14:textId="77777777" w:rsidR="005E638B" w:rsidRPr="00AB2B39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AB2B3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int32</w:t>
            </w:r>
          </w:p>
        </w:tc>
        <w:tc>
          <w:tcPr>
            <w:tcW w:w="396" w:type="pct"/>
            <w:vAlign w:val="center"/>
          </w:tcPr>
          <w:p w14:paraId="18D74E8F" w14:textId="77777777" w:rsidR="005E638B" w:rsidRPr="00AB2B39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B2B39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AB2B39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16ED92DA" w14:textId="77777777" w:rsidR="005E638B" w:rsidRPr="00AB2B39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B2B39">
              <w:rPr>
                <w:rFonts w:asciiTheme="minorEastAsia" w:hAnsiTheme="minorEastAsia"/>
                <w:sz w:val="18"/>
                <w:szCs w:val="18"/>
              </w:rPr>
              <w:t>x相对坐标（m）</w:t>
            </w:r>
          </w:p>
        </w:tc>
      </w:tr>
      <w:tr w:rsidR="005E638B" w:rsidRPr="00F14137" w14:paraId="42DC61FB" w14:textId="77777777" w:rsidTr="00331F79">
        <w:trPr>
          <w:trHeight w:val="20"/>
          <w:jc w:val="center"/>
        </w:trPr>
        <w:tc>
          <w:tcPr>
            <w:tcW w:w="224" w:type="pct"/>
            <w:vAlign w:val="center"/>
          </w:tcPr>
          <w:p w14:paraId="0B712E71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00F62F2" w14:textId="77777777" w:rsidR="005E638B" w:rsidRPr="00AB2B39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B2B39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475" w:type="pct"/>
            <w:vAlign w:val="center"/>
          </w:tcPr>
          <w:p w14:paraId="395392BD" w14:textId="77777777" w:rsidR="005E638B" w:rsidRPr="00AB2B39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AB2B3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78" w:type="pct"/>
            <w:vAlign w:val="center"/>
          </w:tcPr>
          <w:p w14:paraId="563138AC" w14:textId="77777777" w:rsidR="005E638B" w:rsidRPr="00AB2B39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AB2B3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int32</w:t>
            </w:r>
          </w:p>
        </w:tc>
        <w:tc>
          <w:tcPr>
            <w:tcW w:w="396" w:type="pct"/>
            <w:vAlign w:val="center"/>
          </w:tcPr>
          <w:p w14:paraId="3957FA6C" w14:textId="77777777" w:rsidR="005E638B" w:rsidRPr="00AB2B39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B2B39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AB2B39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7F2ED633" w14:textId="77777777" w:rsidR="005E638B" w:rsidRPr="00AB2B39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B2B39">
              <w:rPr>
                <w:rFonts w:asciiTheme="minorEastAsia" w:hAnsiTheme="minorEastAsia"/>
                <w:sz w:val="18"/>
                <w:szCs w:val="18"/>
              </w:rPr>
              <w:t>y相对坐标（m）</w:t>
            </w:r>
          </w:p>
        </w:tc>
      </w:tr>
      <w:tr w:rsidR="005E638B" w:rsidRPr="00F14137" w14:paraId="3573FAAC" w14:textId="77777777" w:rsidTr="00331F79">
        <w:trPr>
          <w:trHeight w:val="20"/>
          <w:jc w:val="center"/>
        </w:trPr>
        <w:tc>
          <w:tcPr>
            <w:tcW w:w="224" w:type="pct"/>
            <w:vAlign w:val="center"/>
          </w:tcPr>
          <w:p w14:paraId="1BA7B2FA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B89DDAA" w14:textId="77777777" w:rsidR="005E638B" w:rsidRPr="00AB2B39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B2B39">
              <w:rPr>
                <w:rFonts w:asciiTheme="minorEastAsia" w:hAnsiTheme="minorEastAsia"/>
                <w:sz w:val="18"/>
                <w:szCs w:val="18"/>
              </w:rPr>
              <w:t>z</w:t>
            </w:r>
          </w:p>
        </w:tc>
        <w:tc>
          <w:tcPr>
            <w:tcW w:w="475" w:type="pct"/>
            <w:vAlign w:val="center"/>
          </w:tcPr>
          <w:p w14:paraId="4309891E" w14:textId="77777777" w:rsidR="005E638B" w:rsidRPr="00AB2B39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AB2B3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78" w:type="pct"/>
            <w:vAlign w:val="center"/>
          </w:tcPr>
          <w:p w14:paraId="5FDE0CE1" w14:textId="77777777" w:rsidR="005E638B" w:rsidRPr="00AB2B39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AB2B3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int32</w:t>
            </w:r>
          </w:p>
        </w:tc>
        <w:tc>
          <w:tcPr>
            <w:tcW w:w="396" w:type="pct"/>
            <w:vAlign w:val="center"/>
          </w:tcPr>
          <w:p w14:paraId="64A0EA6E" w14:textId="77777777" w:rsidR="005E638B" w:rsidRPr="00AB2B39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B2B39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AB2B39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0C4E5DDF" w14:textId="77777777" w:rsidR="005E638B" w:rsidRPr="00AB2B39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B2B39">
              <w:rPr>
                <w:rFonts w:asciiTheme="minorEastAsia" w:hAnsiTheme="minorEastAsia"/>
                <w:sz w:val="18"/>
                <w:szCs w:val="18"/>
              </w:rPr>
              <w:t>z相对坐标（m）</w:t>
            </w:r>
          </w:p>
        </w:tc>
      </w:tr>
      <w:tr w:rsidR="005E638B" w:rsidRPr="00F14137" w14:paraId="541469CA" w14:textId="77777777" w:rsidTr="00331F79">
        <w:trPr>
          <w:trHeight w:val="20"/>
          <w:jc w:val="center"/>
        </w:trPr>
        <w:tc>
          <w:tcPr>
            <w:tcW w:w="224" w:type="pct"/>
            <w:vAlign w:val="center"/>
          </w:tcPr>
          <w:p w14:paraId="3D6456FA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D697B07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mag</w:t>
            </w:r>
          </w:p>
        </w:tc>
        <w:tc>
          <w:tcPr>
            <w:tcW w:w="475" w:type="pct"/>
            <w:vAlign w:val="center"/>
          </w:tcPr>
          <w:p w14:paraId="62A19CF3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6D0EF536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71E1F7C6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04EB5B26" w14:textId="77777777" w:rsidR="005E638B" w:rsidRPr="00F1413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目标幅度值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>dB)</w:t>
            </w:r>
          </w:p>
        </w:tc>
      </w:tr>
      <w:tr w:rsidR="005E638B" w:rsidRPr="00F14137" w14:paraId="2EED5E27" w14:textId="77777777" w:rsidTr="00331F79">
        <w:trPr>
          <w:trHeight w:val="20"/>
          <w:jc w:val="center"/>
        </w:trPr>
        <w:tc>
          <w:tcPr>
            <w:tcW w:w="224" w:type="pct"/>
            <w:vAlign w:val="center"/>
          </w:tcPr>
          <w:p w14:paraId="2E2B51EF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EF318B6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nr</w:t>
            </w:r>
          </w:p>
        </w:tc>
        <w:tc>
          <w:tcPr>
            <w:tcW w:w="475" w:type="pct"/>
            <w:vAlign w:val="center"/>
          </w:tcPr>
          <w:p w14:paraId="5F07E49E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4CDA6DD2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72B3E4C2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7A5BCDA6" w14:textId="77777777" w:rsidR="005E638B" w:rsidRPr="00F1413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B5A33">
              <w:rPr>
                <w:rFonts w:asciiTheme="minorEastAsia" w:hAnsiTheme="minorEastAsia" w:hint="eastAsia"/>
                <w:sz w:val="18"/>
                <w:szCs w:val="18"/>
              </w:rPr>
              <w:t>目标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信噪比(</w:t>
            </w:r>
            <w:r>
              <w:rPr>
                <w:rFonts w:asciiTheme="minorEastAsia" w:hAnsiTheme="minorEastAsia"/>
                <w:sz w:val="18"/>
                <w:szCs w:val="18"/>
              </w:rPr>
              <w:t>dB)</w:t>
            </w:r>
          </w:p>
        </w:tc>
      </w:tr>
      <w:tr w:rsidR="005E638B" w:rsidRPr="00F14137" w14:paraId="313494A9" w14:textId="77777777" w:rsidTr="00331F79">
        <w:trPr>
          <w:trHeight w:val="20"/>
          <w:jc w:val="center"/>
        </w:trPr>
        <w:tc>
          <w:tcPr>
            <w:tcW w:w="224" w:type="pct"/>
            <w:vAlign w:val="center"/>
          </w:tcPr>
          <w:p w14:paraId="6341D9F4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0535309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rcs</w:t>
            </w:r>
          </w:p>
        </w:tc>
        <w:tc>
          <w:tcPr>
            <w:tcW w:w="475" w:type="pct"/>
            <w:vAlign w:val="center"/>
          </w:tcPr>
          <w:p w14:paraId="47A5619A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2E9E28FD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049735CD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37F79C51" w14:textId="77777777" w:rsidR="005E638B" w:rsidRPr="00F1413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B5A33">
              <w:rPr>
                <w:rFonts w:asciiTheme="minorEastAsia" w:hAnsiTheme="minorEastAsia" w:hint="eastAsia"/>
                <w:sz w:val="18"/>
                <w:szCs w:val="18"/>
              </w:rPr>
              <w:t>目标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反射截面积RCS(</w:t>
            </w:r>
            <w:r>
              <w:rPr>
                <w:rFonts w:asciiTheme="minorEastAsia" w:hAnsiTheme="minorEastAsia"/>
                <w:sz w:val="18"/>
                <w:szCs w:val="18"/>
              </w:rPr>
              <w:t>dB)</w:t>
            </w:r>
          </w:p>
        </w:tc>
      </w:tr>
      <w:tr w:rsidR="005E638B" w:rsidRPr="00F14137" w14:paraId="26DFC859" w14:textId="77777777" w:rsidTr="00331F79">
        <w:trPr>
          <w:trHeight w:val="20"/>
          <w:jc w:val="center"/>
        </w:trPr>
        <w:tc>
          <w:tcPr>
            <w:tcW w:w="224" w:type="pct"/>
            <w:vAlign w:val="center"/>
          </w:tcPr>
          <w:p w14:paraId="4937EAF0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13CE756" w14:textId="77777777" w:rsidR="005E638B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sinAzim</w:t>
            </w:r>
          </w:p>
        </w:tc>
        <w:tc>
          <w:tcPr>
            <w:tcW w:w="475" w:type="pct"/>
            <w:vAlign w:val="center"/>
          </w:tcPr>
          <w:p w14:paraId="1883822C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082580BF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14:paraId="21C8C531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2E41A18F" w14:textId="77777777" w:rsidR="005E638B" w:rsidRPr="00F1413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目标方位角正弦值</w:t>
            </w:r>
          </w:p>
        </w:tc>
      </w:tr>
      <w:tr w:rsidR="005E638B" w:rsidRPr="00F14137" w14:paraId="6AEC54A8" w14:textId="77777777" w:rsidTr="00331F79">
        <w:trPr>
          <w:trHeight w:val="20"/>
          <w:jc w:val="center"/>
        </w:trPr>
        <w:tc>
          <w:tcPr>
            <w:tcW w:w="224" w:type="pct"/>
            <w:vAlign w:val="center"/>
          </w:tcPr>
          <w:p w14:paraId="7215D4E9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A95D748" w14:textId="77777777" w:rsidR="005E638B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cosAzim</w:t>
            </w:r>
          </w:p>
        </w:tc>
        <w:tc>
          <w:tcPr>
            <w:tcW w:w="475" w:type="pct"/>
            <w:vAlign w:val="center"/>
          </w:tcPr>
          <w:p w14:paraId="7170C549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0E4D8373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14:paraId="4EB8850E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17D53F5B" w14:textId="77777777" w:rsidR="005E638B" w:rsidRPr="00F1413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方位角余弦值</w:t>
            </w:r>
          </w:p>
        </w:tc>
      </w:tr>
      <w:tr w:rsidR="005E638B" w:rsidRPr="00F14137" w14:paraId="4D031CB3" w14:textId="77777777" w:rsidTr="00331F79">
        <w:trPr>
          <w:trHeight w:val="20"/>
          <w:jc w:val="center"/>
        </w:trPr>
        <w:tc>
          <w:tcPr>
            <w:tcW w:w="224" w:type="pct"/>
            <w:vAlign w:val="center"/>
          </w:tcPr>
          <w:p w14:paraId="07789FA1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9909ADC" w14:textId="77777777" w:rsidR="005E638B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nambigVel</w:t>
            </w:r>
          </w:p>
        </w:tc>
        <w:tc>
          <w:tcPr>
            <w:tcW w:w="475" w:type="pct"/>
            <w:vAlign w:val="center"/>
          </w:tcPr>
          <w:p w14:paraId="7B91CCAD" w14:textId="77777777" w:rsidR="005E638B" w:rsidRPr="00DC3790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2365F220" w14:textId="77777777" w:rsidR="005E638B" w:rsidRPr="00DC3790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14:paraId="1906710C" w14:textId="77777777" w:rsidR="005E638B" w:rsidRPr="00DC3790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272B8E69" w14:textId="77777777" w:rsidR="005E638B" w:rsidRPr="00DC3790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目标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无模糊</w:t>
            </w: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径向运动速度（m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/s）</w:t>
            </w:r>
          </w:p>
        </w:tc>
      </w:tr>
      <w:tr w:rsidR="005E638B" w:rsidRPr="00F14137" w14:paraId="27D4F1B2" w14:textId="77777777" w:rsidTr="00331F79">
        <w:trPr>
          <w:trHeight w:val="20"/>
          <w:jc w:val="center"/>
        </w:trPr>
        <w:tc>
          <w:tcPr>
            <w:tcW w:w="224" w:type="pct"/>
            <w:vAlign w:val="center"/>
          </w:tcPr>
          <w:p w14:paraId="0B70CE9B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1B2C00B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classification</w:t>
            </w:r>
          </w:p>
        </w:tc>
        <w:tc>
          <w:tcPr>
            <w:tcW w:w="475" w:type="pct"/>
            <w:vAlign w:val="center"/>
          </w:tcPr>
          <w:p w14:paraId="417E0E28" w14:textId="77777777" w:rsidR="005E638B" w:rsidRPr="00DC3790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1BF1FC29" w14:textId="77777777" w:rsidR="005E638B" w:rsidRPr="00DC3790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14:paraId="2D638364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5DB46CA4" w14:textId="77777777" w:rsidR="005E638B" w:rsidRPr="00F1413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目标类别，</w:t>
            </w:r>
          </w:p>
          <w:p w14:paraId="6DB8BD32" w14:textId="77777777" w:rsidR="005E638B" w:rsidRPr="00F1413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00：未识别</w:t>
            </w:r>
          </w:p>
          <w:p w14:paraId="633F1D66" w14:textId="77777777" w:rsidR="005E638B" w:rsidRPr="00F1413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01：无人机</w:t>
            </w:r>
          </w:p>
          <w:p w14:paraId="0757C42D" w14:textId="77777777" w:rsidR="005E638B" w:rsidRPr="00F1413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02：单兵</w:t>
            </w:r>
          </w:p>
          <w:p w14:paraId="4D0D97F6" w14:textId="77777777" w:rsidR="005E638B" w:rsidRPr="00F1413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03：车辆</w:t>
            </w:r>
          </w:p>
          <w:p w14:paraId="1D8B9940" w14:textId="77777777" w:rsidR="005E638B" w:rsidRPr="00F1413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04：鸟类</w:t>
            </w:r>
          </w:p>
          <w:p w14:paraId="0F8300C6" w14:textId="77777777" w:rsidR="005E638B" w:rsidRPr="00F1413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05：直升机</w:t>
            </w:r>
          </w:p>
          <w:p w14:paraId="2FC15B36" w14:textId="77777777" w:rsidR="005E638B" w:rsidRPr="00F1413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其他无效。</w:t>
            </w:r>
          </w:p>
        </w:tc>
      </w:tr>
      <w:tr w:rsidR="005E638B" w:rsidRPr="00F14137" w14:paraId="0E00201A" w14:textId="77777777" w:rsidTr="00331F79">
        <w:trPr>
          <w:trHeight w:val="20"/>
          <w:jc w:val="center"/>
        </w:trPr>
        <w:tc>
          <w:tcPr>
            <w:tcW w:w="224" w:type="pct"/>
            <w:vAlign w:val="center"/>
          </w:tcPr>
          <w:p w14:paraId="2F4913A7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183CD47" w14:textId="77777777" w:rsidR="005E638B" w:rsidRPr="004D4396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D4396">
              <w:rPr>
                <w:rFonts w:asciiTheme="minorEastAsia" w:hAnsiTheme="minorEastAsia"/>
                <w:sz w:val="18"/>
                <w:szCs w:val="18"/>
              </w:rPr>
              <w:t>aziBeamSin</w:t>
            </w:r>
          </w:p>
        </w:tc>
        <w:tc>
          <w:tcPr>
            <w:tcW w:w="475" w:type="pct"/>
            <w:vAlign w:val="center"/>
          </w:tcPr>
          <w:p w14:paraId="5866EDF0" w14:textId="77777777" w:rsidR="005E638B" w:rsidRPr="004D4396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D4396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7FC30586" w14:textId="77777777" w:rsidR="005E638B" w:rsidRPr="004D4396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D4396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14:paraId="77B7D0C0" w14:textId="77777777" w:rsidR="005E638B" w:rsidRPr="004D4396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D4396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4D4396">
              <w:rPr>
                <w:rFonts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2465" w:type="pct"/>
            <w:vAlign w:val="center"/>
          </w:tcPr>
          <w:p w14:paraId="61D04551" w14:textId="77777777" w:rsidR="005E638B" w:rsidRPr="004D4396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D4396">
              <w:rPr>
                <w:rFonts w:asciiTheme="minorEastAsia" w:hAnsiTheme="minorEastAsia" w:hint="eastAsia"/>
                <w:sz w:val="18"/>
                <w:szCs w:val="18"/>
              </w:rPr>
              <w:t>当前波位扫描方位角正弦值</w:t>
            </w:r>
          </w:p>
        </w:tc>
      </w:tr>
      <w:tr w:rsidR="005E638B" w:rsidRPr="00F14137" w14:paraId="52EB18AF" w14:textId="77777777" w:rsidTr="00331F79">
        <w:trPr>
          <w:trHeight w:val="20"/>
          <w:jc w:val="center"/>
        </w:trPr>
        <w:tc>
          <w:tcPr>
            <w:tcW w:w="224" w:type="pct"/>
            <w:vAlign w:val="center"/>
          </w:tcPr>
          <w:p w14:paraId="35DC3999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C9A663E" w14:textId="77777777" w:rsidR="005E638B" w:rsidRPr="004D4396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4D4396">
              <w:rPr>
                <w:rFonts w:asciiTheme="minorEastAsia" w:hAnsiTheme="minorEastAsia"/>
                <w:sz w:val="18"/>
                <w:szCs w:val="18"/>
              </w:rPr>
              <w:t>eleBeamSin</w:t>
            </w:r>
          </w:p>
        </w:tc>
        <w:tc>
          <w:tcPr>
            <w:tcW w:w="475" w:type="pct"/>
            <w:vAlign w:val="center"/>
          </w:tcPr>
          <w:p w14:paraId="2A513330" w14:textId="77777777" w:rsidR="005E638B" w:rsidRPr="004D4396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D4396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08258A0A" w14:textId="77777777" w:rsidR="005E638B" w:rsidRPr="004D4396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D4396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14:paraId="232D4DB1" w14:textId="77777777" w:rsidR="005E638B" w:rsidRPr="004D4396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D4396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4D4396">
              <w:rPr>
                <w:rFonts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2465" w:type="pct"/>
            <w:vAlign w:val="center"/>
          </w:tcPr>
          <w:p w14:paraId="1C0A51A6" w14:textId="77777777" w:rsidR="005E638B" w:rsidRPr="004D4396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D4396">
              <w:rPr>
                <w:rFonts w:asciiTheme="minorEastAsia" w:hAnsiTheme="minorEastAsia" w:hint="eastAsia"/>
                <w:sz w:val="18"/>
                <w:szCs w:val="18"/>
              </w:rPr>
              <w:t>当前波位扫描俯仰角余弦值</w:t>
            </w:r>
          </w:p>
        </w:tc>
      </w:tr>
      <w:tr w:rsidR="005E638B" w:rsidRPr="00F14137" w14:paraId="20FD7049" w14:textId="77777777" w:rsidTr="00331F79">
        <w:trPr>
          <w:trHeight w:val="20"/>
          <w:jc w:val="center"/>
        </w:trPr>
        <w:tc>
          <w:tcPr>
            <w:tcW w:w="224" w:type="pct"/>
            <w:vAlign w:val="center"/>
          </w:tcPr>
          <w:p w14:paraId="201EC113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6E1C507" w14:textId="77777777" w:rsidR="005E638B" w:rsidRPr="00ED3899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D3899">
              <w:rPr>
                <w:rFonts w:asciiTheme="minorEastAsia" w:hAnsiTheme="minorEastAsia"/>
                <w:sz w:val="18"/>
                <w:szCs w:val="18"/>
              </w:rPr>
              <w:t>waveType</w:t>
            </w:r>
          </w:p>
        </w:tc>
        <w:tc>
          <w:tcPr>
            <w:tcW w:w="475" w:type="pct"/>
            <w:vAlign w:val="center"/>
          </w:tcPr>
          <w:p w14:paraId="2E507031" w14:textId="77777777" w:rsidR="005E638B" w:rsidRPr="00C73EE3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5EECC8B0" w14:textId="77777777" w:rsidR="005E638B" w:rsidRPr="00C73EE3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3CDBED51" w14:textId="77777777" w:rsidR="005E638B" w:rsidRPr="00C73EE3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5C2C0D0C" w14:textId="77777777" w:rsidR="005E638B" w:rsidRPr="00C73EE3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波形编码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A帧（</w:t>
            </w:r>
            <w:r>
              <w:rPr>
                <w:rFonts w:asciiTheme="minorEastAsia" w:hAnsiTheme="minorEastAsia"/>
                <w:sz w:val="18"/>
                <w:szCs w:val="18"/>
              </w:rPr>
              <w:t>PRI-235us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B帧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/>
                <w:sz w:val="18"/>
                <w:szCs w:val="18"/>
              </w:rPr>
              <w:t>PRI-265us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5E638B" w:rsidRPr="00F14137" w14:paraId="5D8FBC0E" w14:textId="77777777" w:rsidTr="00331F79">
        <w:trPr>
          <w:trHeight w:val="20"/>
          <w:jc w:val="center"/>
        </w:trPr>
        <w:tc>
          <w:tcPr>
            <w:tcW w:w="224" w:type="pct"/>
            <w:vAlign w:val="center"/>
          </w:tcPr>
          <w:p w14:paraId="35C95BB7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8D041FE" w14:textId="77777777" w:rsidR="005E638B" w:rsidRPr="00ED3899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ED389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flag_moving</w:t>
            </w:r>
          </w:p>
        </w:tc>
        <w:tc>
          <w:tcPr>
            <w:tcW w:w="475" w:type="pct"/>
            <w:vAlign w:val="center"/>
          </w:tcPr>
          <w:p w14:paraId="38805DD4" w14:textId="77777777" w:rsidR="005E638B" w:rsidRPr="00DC3790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14:paraId="2F9C5C78" w14:textId="77777777" w:rsidR="005E638B" w:rsidRPr="00DC3790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14:paraId="1C9421E4" w14:textId="77777777" w:rsidR="005E638B" w:rsidRPr="00DC3790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79E4E770" w14:textId="77777777" w:rsidR="005E638B" w:rsidRPr="00DC3790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目标运动标志字</w:t>
            </w:r>
          </w:p>
        </w:tc>
      </w:tr>
      <w:tr w:rsidR="005E638B" w:rsidRPr="00F14137" w14:paraId="169C96E7" w14:textId="77777777" w:rsidTr="00331F79">
        <w:trPr>
          <w:trHeight w:val="20"/>
          <w:jc w:val="center"/>
        </w:trPr>
        <w:tc>
          <w:tcPr>
            <w:tcW w:w="224" w:type="pct"/>
            <w:vAlign w:val="center"/>
          </w:tcPr>
          <w:p w14:paraId="6E2E5567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</w:tcBorders>
            <w:vAlign w:val="center"/>
          </w:tcPr>
          <w:p w14:paraId="028F34FA" w14:textId="77777777" w:rsidR="005E638B" w:rsidRPr="00DC3790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unambigVelDone</w:t>
            </w:r>
          </w:p>
        </w:tc>
        <w:tc>
          <w:tcPr>
            <w:tcW w:w="475" w:type="pct"/>
            <w:vAlign w:val="center"/>
          </w:tcPr>
          <w:p w14:paraId="4AF0054E" w14:textId="77777777" w:rsidR="005E638B" w:rsidRPr="00DC3790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14:paraId="75085ACD" w14:textId="77777777" w:rsidR="005E638B" w:rsidRPr="00DC3790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14:paraId="5C9056AB" w14:textId="77777777" w:rsidR="005E638B" w:rsidRPr="00DC3790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2859C30D" w14:textId="77777777" w:rsidR="005E638B" w:rsidRPr="00DC3790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目标是否完成速度解模糊的标志字：1-是，0-否</w:t>
            </w:r>
          </w:p>
        </w:tc>
      </w:tr>
      <w:tr w:rsidR="005E638B" w:rsidRPr="00F14137" w14:paraId="55ECC015" w14:textId="77777777" w:rsidTr="00A6169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055D2D8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786616A" w14:textId="77777777" w:rsidR="005E638B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etectionNum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953FB26" w14:textId="77777777" w:rsidR="005E638B" w:rsidRPr="00C73EE3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5D699E6" w14:textId="77777777" w:rsidR="005E638B" w:rsidRPr="00C73EE3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4DAF621" w14:textId="77777777" w:rsidR="005E638B" w:rsidRPr="00C73EE3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F212748" w14:textId="77777777" w:rsidR="005E638B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点迹凝聚输出目标包含的凝聚检测点个数</w:t>
            </w:r>
          </w:p>
        </w:tc>
      </w:tr>
      <w:tr w:rsidR="005E638B" w:rsidRPr="00F14137" w14:paraId="04D01C5E" w14:textId="77777777" w:rsidTr="00A6169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691D80B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41A05D9" w14:textId="77777777" w:rsidR="005E638B" w:rsidRPr="006858BD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/>
                <w:sz w:val="18"/>
                <w:szCs w:val="18"/>
              </w:rPr>
              <w:t>detectionId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55F2662" w14:textId="77777777" w:rsidR="005E638B" w:rsidRPr="006858BD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 w:hint="eastAsia"/>
                <w:sz w:val="18"/>
                <w:szCs w:val="18"/>
              </w:rPr>
              <w:t>2*</w:t>
            </w:r>
            <w:r w:rsidRPr="006858BD"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E503B32" w14:textId="77777777" w:rsidR="005E638B" w:rsidRPr="006858BD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6FBAC7A" w14:textId="77777777" w:rsidR="005E638B" w:rsidRPr="006858BD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014B0D2" w14:textId="77777777" w:rsidR="005E638B" w:rsidRPr="006858BD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/>
                <w:sz w:val="18"/>
                <w:szCs w:val="18"/>
              </w:rPr>
              <w:t>点迹凝聚输出目标包含的凝聚检测点</w:t>
            </w:r>
            <w:r w:rsidRPr="006858BD"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Pr="006858BD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6858BD">
              <w:rPr>
                <w:rFonts w:asciiTheme="minorEastAsia" w:hAnsiTheme="minorEastAsia" w:hint="eastAsia"/>
                <w:sz w:val="18"/>
                <w:szCs w:val="18"/>
              </w:rPr>
              <w:t>，包含POINTS_IN_CLUSTER_NUM（=</w:t>
            </w:r>
            <w:r w:rsidRPr="006858BD">
              <w:rPr>
                <w:rFonts w:asciiTheme="minorEastAsia" w:hAnsiTheme="minorEastAsia"/>
                <w:sz w:val="18"/>
                <w:szCs w:val="18"/>
              </w:rPr>
              <w:t>16</w:t>
            </w:r>
            <w:r w:rsidRPr="006858BD">
              <w:rPr>
                <w:rFonts w:asciiTheme="minorEastAsia" w:hAnsiTheme="minorEastAsia" w:hint="eastAsia"/>
                <w:sz w:val="18"/>
                <w:szCs w:val="18"/>
              </w:rPr>
              <w:t>）个</w:t>
            </w:r>
            <w:r w:rsidRPr="006858BD">
              <w:rPr>
                <w:rFonts w:asciiTheme="minorEastAsia" w:hAnsiTheme="minorEastAsia"/>
                <w:sz w:val="18"/>
                <w:szCs w:val="18"/>
              </w:rPr>
              <w:t>uint16的值</w:t>
            </w:r>
          </w:p>
        </w:tc>
      </w:tr>
      <w:tr w:rsidR="005E638B" w:rsidRPr="00F14137" w14:paraId="161157DF" w14:textId="77777777" w:rsidTr="00A6169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EDCFED7" w14:textId="77777777" w:rsidR="005E638B" w:rsidRPr="00F1413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F295CE4" w14:textId="77777777" w:rsidR="005E638B" w:rsidRPr="006858BD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/>
                <w:sz w:val="18"/>
                <w:szCs w:val="18"/>
              </w:rPr>
              <w:t>detectionFrameId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0DD680D" w14:textId="77777777" w:rsidR="005E638B" w:rsidRPr="006858BD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/>
                <w:sz w:val="18"/>
                <w:szCs w:val="18"/>
              </w:rPr>
              <w:t>4</w:t>
            </w:r>
            <w:r w:rsidRPr="006858BD">
              <w:rPr>
                <w:rFonts w:asciiTheme="minorEastAsia" w:hAnsiTheme="minorEastAsia" w:hint="eastAsia"/>
                <w:sz w:val="18"/>
                <w:szCs w:val="18"/>
              </w:rPr>
              <w:t>*</w:t>
            </w:r>
            <w:r w:rsidRPr="006858BD"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8ED90AB" w14:textId="77777777" w:rsidR="005E638B" w:rsidRPr="006858BD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CD3B0B6" w14:textId="77777777" w:rsidR="005E638B" w:rsidRPr="006858BD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02EFFA0" w14:textId="77777777" w:rsidR="005E638B" w:rsidRPr="006858BD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/>
                <w:sz w:val="18"/>
                <w:szCs w:val="18"/>
              </w:rPr>
              <w:t>点迹凝聚输出目标包含的凝聚检测点帧号</w:t>
            </w:r>
            <w:r w:rsidRPr="006858BD">
              <w:rPr>
                <w:rFonts w:asciiTheme="minorEastAsia" w:hAnsiTheme="minorEastAsia" w:hint="eastAsia"/>
                <w:sz w:val="18"/>
                <w:szCs w:val="18"/>
              </w:rPr>
              <w:t>，包含POINTS_IN_CLUSTER_NUM（=</w:t>
            </w:r>
            <w:r w:rsidRPr="006858BD">
              <w:rPr>
                <w:rFonts w:asciiTheme="minorEastAsia" w:hAnsiTheme="minorEastAsia"/>
                <w:sz w:val="18"/>
                <w:szCs w:val="18"/>
              </w:rPr>
              <w:t>16</w:t>
            </w:r>
            <w:r w:rsidRPr="006858BD">
              <w:rPr>
                <w:rFonts w:asciiTheme="minorEastAsia" w:hAnsiTheme="minorEastAsia" w:hint="eastAsia"/>
                <w:sz w:val="18"/>
                <w:szCs w:val="18"/>
              </w:rPr>
              <w:t>）个</w:t>
            </w:r>
            <w:r w:rsidRPr="006858BD">
              <w:rPr>
                <w:rFonts w:asciiTheme="minorEastAsia" w:hAnsiTheme="minorEastAsia"/>
                <w:sz w:val="18"/>
                <w:szCs w:val="18"/>
              </w:rPr>
              <w:t>uint32的值</w:t>
            </w:r>
          </w:p>
        </w:tc>
      </w:tr>
      <w:tr w:rsidR="005E638B" w:rsidRPr="00F14137" w14:paraId="692EB573" w14:textId="77777777" w:rsidTr="00331F79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264C913" w14:textId="77777777" w:rsidR="005E638B" w:rsidRPr="00507A1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F82A72E" w14:textId="77777777" w:rsidR="005E638B" w:rsidRPr="006858BD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6858BD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MagBeamList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2548247" w14:textId="77777777" w:rsidR="005E638B" w:rsidRPr="006858BD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 w:hint="eastAsia"/>
                <w:sz w:val="18"/>
                <w:szCs w:val="18"/>
              </w:rPr>
              <w:t>2*</w:t>
            </w:r>
            <w:r w:rsidRPr="006858BD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F16AD37" w14:textId="77777777" w:rsidR="005E638B" w:rsidRPr="006858BD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4000580" w14:textId="77777777" w:rsidR="005E638B" w:rsidRPr="006858BD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6858BD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FDFD658" w14:textId="77777777" w:rsidR="005E638B" w:rsidRPr="006858BD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 w:hint="eastAsia"/>
                <w:sz w:val="18"/>
                <w:szCs w:val="18"/>
              </w:rPr>
              <w:t>目标测方位角和俯仰角的2个点迹幅值（d</w:t>
            </w:r>
            <w:r w:rsidRPr="006858BD">
              <w:rPr>
                <w:rFonts w:asciiTheme="minorEastAsia" w:hAnsiTheme="minorEastAsia"/>
                <w:sz w:val="18"/>
                <w:szCs w:val="18"/>
              </w:rPr>
              <w:t>B</w:t>
            </w:r>
            <w:r w:rsidRPr="006858BD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5E638B" w:rsidRPr="00F14137" w14:paraId="22EEF43A" w14:textId="77777777" w:rsidTr="00331F79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FF3E18E" w14:textId="77777777" w:rsidR="005E638B" w:rsidRPr="00507A1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A20EA31" w14:textId="77777777" w:rsidR="005E638B" w:rsidRPr="00FA1214" w:rsidRDefault="005E638B" w:rsidP="00A130C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FA1214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aziBeamList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BC518F8" w14:textId="77777777" w:rsidR="005E638B" w:rsidRPr="006858BD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 w:hint="eastAsia"/>
                <w:sz w:val="18"/>
                <w:szCs w:val="18"/>
              </w:rPr>
              <w:t>2*</w:t>
            </w:r>
            <w:r w:rsidRPr="006858BD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35B9A4A" w14:textId="77777777" w:rsidR="005E638B" w:rsidRPr="006858BD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C3AEB91" w14:textId="77777777" w:rsidR="005E638B" w:rsidRPr="006858BD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6858BD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B6BD59E" w14:textId="77777777" w:rsidR="005E638B" w:rsidRPr="006858BD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 w:hint="eastAsia"/>
                <w:sz w:val="18"/>
                <w:szCs w:val="18"/>
              </w:rPr>
              <w:t>目标测方位角的2个点迹方位角信息（</w:t>
            </w:r>
            <w:r w:rsidR="00FA1214" w:rsidRPr="00F14137">
              <w:rPr>
                <w:rFonts w:asciiTheme="minorEastAsia" w:hAnsiTheme="minorEastAsia" w:hint="eastAsia"/>
                <w:sz w:val="18"/>
                <w:szCs w:val="18"/>
              </w:rPr>
              <w:t>°</w:t>
            </w:r>
            <w:r w:rsidRPr="006858BD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5E638B" w:rsidRPr="00F14137" w14:paraId="3994E143" w14:textId="77777777" w:rsidTr="006858BD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41C2937" w14:textId="77777777" w:rsidR="005E638B" w:rsidRPr="00507A1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765FC26" w14:textId="77777777" w:rsidR="005E638B" w:rsidRPr="00FA1214" w:rsidRDefault="005E638B" w:rsidP="00A130C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FA1214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eleBeamList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E86F71F" w14:textId="77777777" w:rsidR="005E638B" w:rsidRPr="006858BD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 w:hint="eastAsia"/>
                <w:sz w:val="18"/>
                <w:szCs w:val="18"/>
              </w:rPr>
              <w:t>2*</w:t>
            </w:r>
            <w:r w:rsidRPr="006858BD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AC35EBE" w14:textId="77777777" w:rsidR="005E638B" w:rsidRPr="006858BD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41669E0" w14:textId="77777777" w:rsidR="005E638B" w:rsidRPr="006858BD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6858BD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AE8A1D3" w14:textId="77777777" w:rsidR="005E638B" w:rsidRPr="006858BD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58BD">
              <w:rPr>
                <w:rFonts w:asciiTheme="minorEastAsia" w:hAnsiTheme="minorEastAsia" w:hint="eastAsia"/>
                <w:sz w:val="18"/>
                <w:szCs w:val="18"/>
              </w:rPr>
              <w:t>目标测方位角的2个点迹俯仰角信息（</w:t>
            </w:r>
            <w:r w:rsidR="00FA1214" w:rsidRPr="00F14137">
              <w:rPr>
                <w:rFonts w:asciiTheme="minorEastAsia" w:hAnsiTheme="minorEastAsia" w:hint="eastAsia"/>
                <w:sz w:val="18"/>
                <w:szCs w:val="18"/>
              </w:rPr>
              <w:t>°</w:t>
            </w:r>
            <w:r w:rsidRPr="006858BD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5E638B" w:rsidRPr="00F14137" w14:paraId="4D61D181" w14:textId="77777777" w:rsidTr="006858BD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F92975E" w14:textId="77777777" w:rsidR="005E638B" w:rsidRPr="00507A1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5C5A453" w14:textId="77777777" w:rsidR="005E638B" w:rsidRPr="00E36D23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E36D2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ifClacAzi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A3DE051" w14:textId="77777777" w:rsidR="005E638B" w:rsidRPr="00507A1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507A17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2D346EF" w14:textId="77777777" w:rsidR="005E638B" w:rsidRPr="00507A1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507A17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E5531EB" w14:textId="77777777" w:rsidR="005E638B" w:rsidRPr="00507A1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507A17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568B7D8" w14:textId="77777777" w:rsidR="005E638B" w:rsidRPr="00507A1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507A17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目标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是否完成测方位角的</w:t>
            </w:r>
            <w:r w:rsidRPr="00507A17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标志字</w:t>
            </w:r>
          </w:p>
        </w:tc>
      </w:tr>
      <w:tr w:rsidR="005E638B" w:rsidRPr="00F14137" w14:paraId="479FFC35" w14:textId="77777777" w:rsidTr="006858BD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CAF1B67" w14:textId="77777777" w:rsidR="005E638B" w:rsidRPr="00507A1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4BB1A95" w14:textId="77777777" w:rsidR="005E638B" w:rsidRPr="00E36D23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E36D2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ifClacEle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8F789A4" w14:textId="77777777" w:rsidR="005E638B" w:rsidRPr="00507A1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507A17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B68254F" w14:textId="77777777" w:rsidR="005E638B" w:rsidRPr="00507A1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507A17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56BFB2D" w14:textId="77777777" w:rsidR="005E638B" w:rsidRPr="00507A1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507A17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A8FBF06" w14:textId="77777777" w:rsidR="005E638B" w:rsidRPr="00507A1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507A17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目标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是否完成测俯仰角的</w:t>
            </w:r>
            <w:r w:rsidRPr="00507A17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标志字</w:t>
            </w:r>
          </w:p>
        </w:tc>
      </w:tr>
      <w:tr w:rsidR="005E638B" w:rsidRPr="00F14137" w14:paraId="12A9B1A7" w14:textId="77777777" w:rsidTr="006858BD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F9B4B7A" w14:textId="77777777" w:rsidR="005E638B" w:rsidRPr="00507A1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3AB796F" w14:textId="77777777" w:rsidR="005E638B" w:rsidRPr="00E36D23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6D23">
              <w:rPr>
                <w:rFonts w:asciiTheme="minorEastAsia" w:hAnsiTheme="minorEastAsia"/>
                <w:sz w:val="18"/>
                <w:szCs w:val="18"/>
              </w:rPr>
              <w:t>reserve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45E89AA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2*3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9D41FA3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9CEAB19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886B3B9" w14:textId="77777777" w:rsidR="005E638B" w:rsidRPr="00F1413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备用，默认为0</w:t>
            </w:r>
          </w:p>
        </w:tc>
      </w:tr>
      <w:tr w:rsidR="005E638B" w:rsidRPr="00F14137" w14:paraId="06AD4B2C" w14:textId="77777777" w:rsidTr="00A91AE5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311074C" w14:textId="77777777" w:rsidR="005E638B" w:rsidRPr="00507A1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F51A7DC" w14:textId="77777777" w:rsidR="005E638B" w:rsidRPr="00E36D23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6D23"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AA14DB5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92EE7BB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77CB5A6" w14:textId="77777777" w:rsidR="005E638B" w:rsidRPr="00F14137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Merge w:val="restart"/>
            <w:tcBorders>
              <w:top w:val="single" w:sz="4" w:space="0" w:color="000000"/>
            </w:tcBorders>
            <w:shd w:val="clear" w:color="auto" w:fill="FFFFFF" w:themeFill="background1"/>
            <w:vAlign w:val="center"/>
          </w:tcPr>
          <w:p w14:paraId="56514412" w14:textId="77777777" w:rsidR="005E638B" w:rsidRPr="00F14137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其他点信息，共Max</w:t>
            </w:r>
            <w:r>
              <w:rPr>
                <w:rFonts w:asciiTheme="minorEastAsia" w:hAnsiTheme="minorEastAsia"/>
                <w:sz w:val="18"/>
                <w:szCs w:val="18"/>
              </w:rPr>
              <w:t>ObjNum -1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次循环（循环内容为本表序号1</w:t>
            </w: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="008B6403">
              <w:rPr>
                <w:rFonts w:asciiTheme="minorEastAsia" w:hAnsiTheme="minorEastAsia"/>
                <w:sz w:val="18"/>
                <w:szCs w:val="18"/>
              </w:rPr>
              <w:t>44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5E638B" w:rsidRPr="00F14137" w14:paraId="4F55A94A" w14:textId="77777777" w:rsidTr="00A91AE5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129884A" w14:textId="77777777" w:rsidR="005E638B" w:rsidRPr="00507A1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15E4649" w14:textId="77777777" w:rsidR="005E638B" w:rsidRPr="00E36D23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6D23">
              <w:rPr>
                <w:rFonts w:ascii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8BB62B1" w14:textId="77777777" w:rsidR="005E638B" w:rsidRPr="00E64F36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7C60A06" w14:textId="77777777" w:rsidR="005E638B" w:rsidRPr="00E64F36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37B6D55" w14:textId="77777777" w:rsidR="005E638B" w:rsidRPr="00E64F36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65" w:type="pct"/>
            <w:vMerge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11E37F7" w14:textId="77777777" w:rsidR="005E638B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E638B" w:rsidRPr="00F14137" w14:paraId="012CC4E9" w14:textId="77777777" w:rsidTr="006858BD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44C5C51" w14:textId="77777777" w:rsidR="005E638B" w:rsidRPr="00507A1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07E6080" w14:textId="77777777" w:rsidR="005E638B" w:rsidRPr="00E36D23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6D23">
              <w:rPr>
                <w:rFonts w:asciiTheme="minorEastAsia" w:hAnsiTheme="minorEastAsia"/>
                <w:sz w:val="18"/>
                <w:szCs w:val="18"/>
              </w:rPr>
              <w:t>r</w:t>
            </w:r>
            <w:r w:rsidRPr="00E36D23"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 w:rsidRPr="00E36D23"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E36D23"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 w:rsidRPr="00E36D23"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48D682" w14:textId="77777777" w:rsidR="005E638B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45A020F" w14:textId="77777777" w:rsidR="005E638B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0DC235" w14:textId="77777777" w:rsidR="005E638B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6E02D0B" w14:textId="77777777" w:rsidR="005E638B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5E638B" w:rsidRPr="00F14137" w14:paraId="34094E9B" w14:textId="77777777" w:rsidTr="006858BD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D8ABDD1" w14:textId="77777777" w:rsidR="005E638B" w:rsidRPr="00507A17" w:rsidRDefault="005E638B" w:rsidP="005E638B">
            <w:pPr>
              <w:pStyle w:val="a8"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EA0C3FC" w14:textId="77777777" w:rsidR="005E638B" w:rsidRPr="00E36D23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6D23">
              <w:rPr>
                <w:rFonts w:asciiTheme="minorEastAsia" w:hAnsiTheme="minorEastAsia"/>
                <w:sz w:val="18"/>
                <w:szCs w:val="18"/>
              </w:rPr>
              <w:t>crc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88B5D59" w14:textId="77777777" w:rsidR="005E638B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5588E35E" w14:textId="77777777" w:rsidR="005E638B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7F876449" w14:textId="77777777" w:rsidR="005E638B" w:rsidRDefault="005E638B" w:rsidP="005E638B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081F4E3E" w14:textId="77777777" w:rsidR="005E638B" w:rsidRDefault="005E638B" w:rsidP="005E638B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校验算法：CRC-16 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，校验数据长度从信息同步头到数据结束</w:t>
            </w:r>
          </w:p>
        </w:tc>
      </w:tr>
    </w:tbl>
    <w:p w14:paraId="365CA1B9" w14:textId="77777777" w:rsidR="00011620" w:rsidRDefault="00011620" w:rsidP="004D0F46">
      <w:pPr>
        <w:ind w:firstLineChars="0" w:firstLine="0"/>
        <w:rPr>
          <w:sz w:val="18"/>
          <w:szCs w:val="18"/>
        </w:rPr>
      </w:pPr>
    </w:p>
    <w:p w14:paraId="4EFE29B1" w14:textId="5EDBEE95" w:rsidR="00011620" w:rsidRDefault="00011620" w:rsidP="00011620">
      <w:pPr>
        <w:pStyle w:val="3"/>
      </w:pPr>
      <w:r w:rsidRPr="00011620">
        <w:rPr>
          <w:rFonts w:hint="eastAsia"/>
        </w:rPr>
        <w:t>DP目标信息</w:t>
      </w:r>
    </w:p>
    <w:p w14:paraId="6ED30C50" w14:textId="4C9C7C3D" w:rsidR="00011620" w:rsidRPr="00F14137" w:rsidRDefault="00011620" w:rsidP="00011620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发送方向：数据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模块&lt;-&gt;上位机</w:t>
      </w:r>
    </w:p>
    <w:p w14:paraId="318C59CA" w14:textId="77777777" w:rsidR="00011620" w:rsidRPr="00F14137" w:rsidRDefault="00011620" w:rsidP="00011620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发送方式：周期发送，发送周期同帧处理周期</w:t>
      </w:r>
    </w:p>
    <w:p w14:paraId="57A466F2" w14:textId="07B989D4" w:rsidR="00F82D35" w:rsidRDefault="00011620" w:rsidP="00F82D35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报文格式如</w:t>
      </w:r>
      <w:r>
        <w:rPr>
          <w:rFonts w:hint="eastAsia"/>
          <w:sz w:val="18"/>
          <w:szCs w:val="18"/>
        </w:rPr>
        <w:t xml:space="preserve"> </w:t>
      </w:r>
      <w:r w:rsidRPr="00F14137">
        <w:rPr>
          <w:rFonts w:hint="eastAsia"/>
          <w:sz w:val="18"/>
          <w:szCs w:val="18"/>
        </w:rPr>
        <w:t>表</w:t>
      </w:r>
      <w:r w:rsidR="002340DF">
        <w:rPr>
          <w:sz w:val="18"/>
          <w:szCs w:val="18"/>
        </w:rPr>
        <w:t>5</w:t>
      </w:r>
      <w:r w:rsidRPr="00F14137">
        <w:rPr>
          <w:rFonts w:hint="eastAsia"/>
          <w:sz w:val="18"/>
          <w:szCs w:val="18"/>
        </w:rPr>
        <w:t>所示：</w:t>
      </w:r>
    </w:p>
    <w:p w14:paraId="78BC34AD" w14:textId="09B67548" w:rsidR="00F82D35" w:rsidRPr="00F82D35" w:rsidRDefault="00F82D35" w:rsidP="00F82D35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 w:rsidR="002340DF">
        <w:rPr>
          <w:rFonts w:ascii="宋体" w:eastAsia="宋体" w:hAnsi="宋体" w:cs="Times New Roman"/>
          <w:b/>
          <w:sz w:val="18"/>
          <w:szCs w:val="18"/>
        </w:rPr>
        <w:t>5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 w:rsidR="006D2703">
        <w:rPr>
          <w:rFonts w:ascii="宋体" w:eastAsia="宋体" w:hAnsi="宋体" w:cs="Times New Roman" w:hint="eastAsia"/>
          <w:b/>
          <w:sz w:val="18"/>
          <w:szCs w:val="18"/>
        </w:rPr>
        <w:t>D</w:t>
      </w:r>
      <w:r w:rsidR="006D2703">
        <w:rPr>
          <w:rFonts w:ascii="宋体" w:eastAsia="宋体" w:hAnsi="宋体" w:cs="Times New Roman"/>
          <w:b/>
          <w:sz w:val="18"/>
          <w:szCs w:val="18"/>
        </w:rPr>
        <w:t>P</w:t>
      </w:r>
      <w:r>
        <w:rPr>
          <w:rFonts w:ascii="宋体" w:eastAsia="宋体" w:hAnsi="宋体" w:cs="Times New Roman" w:hint="eastAsia"/>
          <w:b/>
          <w:sz w:val="18"/>
          <w:szCs w:val="18"/>
        </w:rPr>
        <w:t>目标</w:t>
      </w:r>
      <w:r w:rsidRPr="00F14137">
        <w:rPr>
          <w:rFonts w:ascii="宋体" w:eastAsia="宋体" w:hAnsi="宋体" w:cs="Times New Roman" w:hint="eastAsia"/>
          <w:b/>
          <w:sz w:val="18"/>
          <w:szCs w:val="18"/>
        </w:rPr>
        <w:t>信息</w:t>
      </w:r>
    </w:p>
    <w:tbl>
      <w:tblPr>
        <w:tblStyle w:val="11"/>
        <w:tblW w:w="5387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0"/>
        <w:gridCol w:w="1716"/>
        <w:gridCol w:w="847"/>
        <w:gridCol w:w="852"/>
        <w:gridCol w:w="706"/>
        <w:gridCol w:w="4396"/>
      </w:tblGrid>
      <w:tr w:rsidR="00F82D35" w:rsidRPr="00F14137" w14:paraId="1313EAA4" w14:textId="77777777" w:rsidTr="00FE3A2E">
        <w:trPr>
          <w:trHeight w:val="20"/>
          <w:tblHeader/>
          <w:jc w:val="center"/>
        </w:trPr>
        <w:tc>
          <w:tcPr>
            <w:tcW w:w="224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66116AC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96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5AF9747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47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C4B73FC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478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5AD4153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396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2AFB82A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Scale</w:t>
            </w:r>
          </w:p>
        </w:tc>
        <w:tc>
          <w:tcPr>
            <w:tcW w:w="246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A38E0C7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82D35" w:rsidRPr="00F14137" w14:paraId="1A39482E" w14:textId="77777777" w:rsidTr="00FE3A2E">
        <w:trPr>
          <w:trHeight w:val="20"/>
          <w:jc w:val="center"/>
        </w:trPr>
        <w:tc>
          <w:tcPr>
            <w:tcW w:w="224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E1D5FD4" w14:textId="77777777" w:rsidR="00F82D35" w:rsidRPr="00F563E0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F24871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</w:p>
        </w:tc>
        <w:tc>
          <w:tcPr>
            <w:tcW w:w="475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D1FDC7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478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019641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396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EE2916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AAF301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F82D35" w:rsidRPr="00F14137" w14:paraId="6EB428F2" w14:textId="77777777" w:rsidTr="00FE3A2E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292C5E2" w14:textId="77777777" w:rsidR="00F82D35" w:rsidRPr="00F563E0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BE3947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A85240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684C06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B3955CC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9D6838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信息包头、实际信息长度、包尾长度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F82D35" w:rsidRPr="00F14137" w14:paraId="26998C49" w14:textId="77777777" w:rsidTr="00FE3A2E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093CEBE" w14:textId="77777777" w:rsidR="00F82D35" w:rsidRPr="00F563E0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16F0832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9A3057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3D7311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1741795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B9A91E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帧ID，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0重新开始计数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，同一处理周期内的参数及处理结果信息必须使用相同的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F82D35" w:rsidRPr="00F14137" w14:paraId="1BD11708" w14:textId="77777777" w:rsidTr="00FE3A2E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A7A2AF" w14:textId="77777777" w:rsidR="00F82D35" w:rsidRPr="00F563E0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190F6F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171D28A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6A6E155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B1F549E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BFE09F7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，本次开机到当前帧开始数据采集的相对时间，非周期数据为本次开机到到生成本帧数据的相对时间</w:t>
            </w:r>
          </w:p>
        </w:tc>
      </w:tr>
      <w:tr w:rsidR="00F82D35" w:rsidRPr="00F14137" w14:paraId="2F550B3A" w14:textId="77777777" w:rsidTr="00FE3A2E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6D60A1" w14:textId="77777777" w:rsidR="00F82D35" w:rsidRPr="00F563E0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220C858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EB2B93A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978B711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13EE94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B470B8" w14:textId="71BAAFAF" w:rsidR="00F82D35" w:rsidRPr="00F14137" w:rsidRDefault="00951529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 w:rsidR="00F82D35">
              <w:rPr>
                <w:rFonts w:asciiTheme="minorEastAsia" w:hAnsiTheme="minorEastAsia" w:hint="eastAsia"/>
                <w:sz w:val="18"/>
                <w:szCs w:val="18"/>
              </w:rPr>
              <w:t>目标信息：</w:t>
            </w:r>
            <w:r w:rsidR="002340DF" w:rsidRPr="002340DF">
              <w:rPr>
                <w:rFonts w:asciiTheme="minorEastAsia" w:hAnsiTheme="minorEastAsia"/>
                <w:sz w:val="18"/>
                <w:szCs w:val="18"/>
              </w:rPr>
              <w:t>0x1003</w:t>
            </w:r>
          </w:p>
        </w:tc>
      </w:tr>
      <w:tr w:rsidR="00F82D35" w:rsidRPr="00F14137" w14:paraId="0D0125AF" w14:textId="77777777" w:rsidTr="00FE3A2E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9C7560" w14:textId="77777777" w:rsidR="00F82D35" w:rsidRPr="00F563E0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94FE4C0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0783C7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571D98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91721D1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792159" w14:textId="77777777" w:rsidR="00F82D35" w:rsidRPr="00C73EE3" w:rsidRDefault="00F82D35" w:rsidP="00FE3A2E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F82D35" w:rsidRPr="00F14137" w14:paraId="701AEE9B" w14:textId="77777777" w:rsidTr="00FE3A2E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0F4F98" w14:textId="77777777" w:rsidR="00F82D35" w:rsidRPr="00F563E0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66D235A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3F22930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22D05B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A01C8E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746A33" w14:textId="77777777" w:rsidR="00F82D35" w:rsidRPr="00C73EE3" w:rsidRDefault="00F82D35" w:rsidP="00FE3A2E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F82D35" w:rsidRPr="00F14137" w14:paraId="44A2B2D3" w14:textId="77777777" w:rsidTr="00FE3A2E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40A678" w14:textId="77777777" w:rsidR="00F82D35" w:rsidRPr="00F563E0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F3F34AA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6D44D40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9A474E1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24B368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036430" w14:textId="77777777" w:rsidR="00F82D35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6927633F" w14:textId="77777777" w:rsidR="00F82D35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14:paraId="2717519D" w14:textId="77777777" w:rsidR="00F82D35" w:rsidRPr="00C73EE3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F82D35" w:rsidRPr="00F14137" w14:paraId="2FBB376A" w14:textId="77777777" w:rsidTr="00FE3A2E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0B32ABC" w14:textId="77777777" w:rsidR="00F82D35" w:rsidRPr="00F563E0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47B3F38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73527C6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43CE5D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50B428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C1C2B71" w14:textId="77777777" w:rsidR="00F82D35" w:rsidRPr="00C73EE3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版本号：0x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</w:p>
        </w:tc>
      </w:tr>
      <w:tr w:rsidR="00F82D35" w:rsidRPr="00F14137" w14:paraId="5E0D5610" w14:textId="77777777" w:rsidTr="00FE3A2E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499B2D" w14:textId="77777777" w:rsidR="00F82D35" w:rsidRPr="00F563E0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ED2D3A1" w14:textId="77777777" w:rsidR="00F82D35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0DAFDD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208C2D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AE5A7D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D23378" w14:textId="77777777" w:rsidR="00F82D35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F82D35" w:rsidRPr="00F14137" w14:paraId="42DA990C" w14:textId="77777777" w:rsidTr="00FE3A2E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40AB8AFD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0FFFEA53" w14:textId="77777777" w:rsidR="00F82D35" w:rsidRPr="0089296B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tectObjNum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67CD2088" w14:textId="77777777" w:rsidR="00F82D35" w:rsidRPr="0089296B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4365EBF4" w14:textId="77777777" w:rsidR="00F82D35" w:rsidRPr="0089296B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3819D4B8" w14:textId="77777777" w:rsidR="00F82D35" w:rsidRPr="0089296B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520271F5" w14:textId="77777777" w:rsidR="00F82D35" w:rsidRPr="0089296B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检测目标个数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，最大目标个数64（Max</w:t>
            </w:r>
            <w:r>
              <w:rPr>
                <w:rFonts w:asciiTheme="minorEastAsia" w:hAnsiTheme="minorEastAsia"/>
                <w:sz w:val="18"/>
                <w:szCs w:val="18"/>
              </w:rPr>
              <w:t>ObjNum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F82D35" w:rsidRPr="00F14137" w14:paraId="0CA98D0D" w14:textId="77777777" w:rsidTr="00FE3A2E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572E416B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24907A78" w14:textId="77777777" w:rsidR="00F82D35" w:rsidRPr="0089296B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detectObjByte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55B703D7" w14:textId="77777777" w:rsidR="00F82D35" w:rsidRPr="0089296B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691B3C6C" w14:textId="77777777" w:rsidR="00F82D35" w:rsidRPr="0089296B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54E9FBF6" w14:textId="77777777" w:rsidR="00F82D35" w:rsidRPr="0089296B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2F73E875" w14:textId="77777777" w:rsidR="00F82D35" w:rsidRPr="0089296B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单个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检测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目标长度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其长度由检测点信息定义决定</w:t>
            </w:r>
          </w:p>
        </w:tc>
      </w:tr>
      <w:tr w:rsidR="00F82D35" w:rsidRPr="00F14137" w14:paraId="61C781E4" w14:textId="77777777" w:rsidTr="00FE3A2E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5F94D635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6BEA88B7" w14:textId="77777777" w:rsidR="00F82D35" w:rsidRPr="0089296B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trackTwsTasFlag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1F8BD00A" w14:textId="77777777" w:rsidR="00F82D35" w:rsidRPr="0089296B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51B8D757" w14:textId="77777777" w:rsidR="00F82D35" w:rsidRPr="0089296B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3B29F7ED" w14:textId="77777777" w:rsidR="00F82D35" w:rsidRPr="0089296B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54191856" w14:textId="77777777" w:rsidR="00F82D35" w:rsidRPr="0089296B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跟踪标识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TWS跟踪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TAS跟踪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TAS</w:t>
            </w:r>
            <w:r>
              <w:rPr>
                <w:rFonts w:asciiTheme="minorEastAsia" w:hAnsiTheme="minorEastAsia"/>
                <w:sz w:val="18"/>
                <w:szCs w:val="18"/>
              </w:rPr>
              <w:t>分类</w:t>
            </w:r>
          </w:p>
        </w:tc>
      </w:tr>
      <w:tr w:rsidR="00F82D35" w:rsidRPr="00F14137" w14:paraId="7766C4FA" w14:textId="77777777" w:rsidTr="00FE3A2E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3DCF0230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4993B6AA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waveType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42D37FAF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46D633F1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22937673" w14:textId="77777777" w:rsidR="00F82D35" w:rsidRPr="00C73EE3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0E33E1B6" w14:textId="77777777" w:rsidR="00F82D35" w:rsidRPr="00C73EE3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波形编码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A帧（</w:t>
            </w:r>
            <w:r>
              <w:rPr>
                <w:rFonts w:asciiTheme="minorEastAsia" w:hAnsiTheme="minorEastAsia"/>
                <w:sz w:val="18"/>
                <w:szCs w:val="18"/>
              </w:rPr>
              <w:t>PRI-235us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B帧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/>
                <w:sz w:val="18"/>
                <w:szCs w:val="18"/>
              </w:rPr>
              <w:t>PRI-265us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F82D35" w:rsidRPr="00F14137" w14:paraId="5BB6BF38" w14:textId="77777777" w:rsidTr="00FE3A2E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</w:tcBorders>
            <w:vAlign w:val="center"/>
          </w:tcPr>
          <w:p w14:paraId="3C9F9E10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27F8D60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475" w:type="pct"/>
            <w:tcBorders>
              <w:top w:val="single" w:sz="4" w:space="0" w:color="000000"/>
            </w:tcBorders>
            <w:vAlign w:val="center"/>
          </w:tcPr>
          <w:p w14:paraId="025F733F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</w:tcBorders>
            <w:vAlign w:val="center"/>
          </w:tcPr>
          <w:p w14:paraId="22D4E36C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</w:tcBorders>
            <w:vAlign w:val="center"/>
          </w:tcPr>
          <w:p w14:paraId="5C256E2B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</w:tcBorders>
            <w:vAlign w:val="center"/>
          </w:tcPr>
          <w:p w14:paraId="2300407D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目标ID编号</w:t>
            </w:r>
          </w:p>
        </w:tc>
      </w:tr>
      <w:tr w:rsidR="00F82D35" w:rsidRPr="00F14137" w14:paraId="66043E27" w14:textId="77777777" w:rsidTr="00FE3A2E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</w:tcBorders>
            <w:vAlign w:val="center"/>
          </w:tcPr>
          <w:p w14:paraId="0CD2AFF2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9B4A046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azimuth</w:t>
            </w:r>
          </w:p>
        </w:tc>
        <w:tc>
          <w:tcPr>
            <w:tcW w:w="475" w:type="pct"/>
            <w:tcBorders>
              <w:top w:val="single" w:sz="4" w:space="0" w:color="000000"/>
            </w:tcBorders>
            <w:vAlign w:val="center"/>
          </w:tcPr>
          <w:p w14:paraId="71754A3C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</w:tcBorders>
            <w:vAlign w:val="center"/>
          </w:tcPr>
          <w:p w14:paraId="3BADD177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tcBorders>
              <w:top w:val="single" w:sz="4" w:space="0" w:color="000000"/>
            </w:tcBorders>
            <w:vAlign w:val="center"/>
          </w:tcPr>
          <w:p w14:paraId="16498AD7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tcBorders>
              <w:top w:val="single" w:sz="4" w:space="0" w:color="000000"/>
            </w:tcBorders>
            <w:vAlign w:val="center"/>
          </w:tcPr>
          <w:p w14:paraId="1E600DF5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目标方位角（°）</w:t>
            </w:r>
          </w:p>
        </w:tc>
      </w:tr>
      <w:tr w:rsidR="00F82D35" w:rsidRPr="00F14137" w14:paraId="51868F95" w14:textId="77777777" w:rsidTr="00FE3A2E">
        <w:trPr>
          <w:trHeight w:val="20"/>
          <w:jc w:val="center"/>
        </w:trPr>
        <w:tc>
          <w:tcPr>
            <w:tcW w:w="224" w:type="pct"/>
            <w:vAlign w:val="center"/>
          </w:tcPr>
          <w:p w14:paraId="4BD14951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6F67886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ange</w:t>
            </w:r>
          </w:p>
        </w:tc>
        <w:tc>
          <w:tcPr>
            <w:tcW w:w="475" w:type="pct"/>
            <w:vAlign w:val="center"/>
          </w:tcPr>
          <w:p w14:paraId="287A8D30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478" w:type="pct"/>
            <w:vAlign w:val="center"/>
          </w:tcPr>
          <w:p w14:paraId="0087427C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563E0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396" w:type="pct"/>
            <w:vAlign w:val="center"/>
          </w:tcPr>
          <w:p w14:paraId="600E2C91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1AD0A63F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目标距离插值结果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（m）</w:t>
            </w:r>
          </w:p>
        </w:tc>
      </w:tr>
      <w:tr w:rsidR="00F82D35" w:rsidRPr="00F14137" w14:paraId="74A3B20B" w14:textId="77777777" w:rsidTr="00FE3A2E">
        <w:trPr>
          <w:trHeight w:val="20"/>
          <w:jc w:val="center"/>
        </w:trPr>
        <w:tc>
          <w:tcPr>
            <w:tcW w:w="224" w:type="pct"/>
            <w:vAlign w:val="center"/>
          </w:tcPr>
          <w:p w14:paraId="323F3905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E7B5241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levation</w:t>
            </w:r>
          </w:p>
        </w:tc>
        <w:tc>
          <w:tcPr>
            <w:tcW w:w="475" w:type="pct"/>
            <w:vAlign w:val="center"/>
          </w:tcPr>
          <w:p w14:paraId="1C0F4E7F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12433189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14:paraId="36D00E9D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66CD7F90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目标俯仰角（°）</w:t>
            </w:r>
          </w:p>
        </w:tc>
      </w:tr>
      <w:tr w:rsidR="00F82D35" w:rsidRPr="00F14137" w14:paraId="37EDEAC1" w14:textId="77777777" w:rsidTr="00FE3A2E">
        <w:trPr>
          <w:trHeight w:val="20"/>
          <w:jc w:val="center"/>
        </w:trPr>
        <w:tc>
          <w:tcPr>
            <w:tcW w:w="224" w:type="pct"/>
            <w:vAlign w:val="center"/>
          </w:tcPr>
          <w:p w14:paraId="46F23E11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643E592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elocity</w:t>
            </w:r>
          </w:p>
        </w:tc>
        <w:tc>
          <w:tcPr>
            <w:tcW w:w="475" w:type="pct"/>
            <w:vAlign w:val="center"/>
          </w:tcPr>
          <w:p w14:paraId="05CAF240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55BC3D6B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14:paraId="318D063E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0A35403C" w14:textId="77777777" w:rsidR="00F82D35" w:rsidRPr="00DC3790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目标径向运动速度（m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/s）</w:t>
            </w:r>
          </w:p>
        </w:tc>
      </w:tr>
      <w:tr w:rsidR="00F82D35" w:rsidRPr="00F14137" w14:paraId="3495CDD7" w14:textId="77777777" w:rsidTr="00FE3A2E">
        <w:trPr>
          <w:trHeight w:val="20"/>
          <w:jc w:val="center"/>
        </w:trPr>
        <w:tc>
          <w:tcPr>
            <w:tcW w:w="224" w:type="pct"/>
            <w:vAlign w:val="center"/>
          </w:tcPr>
          <w:p w14:paraId="3D53C75A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213AE59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dopplerChn</w:t>
            </w:r>
          </w:p>
        </w:tc>
        <w:tc>
          <w:tcPr>
            <w:tcW w:w="475" w:type="pct"/>
            <w:vAlign w:val="center"/>
          </w:tcPr>
          <w:p w14:paraId="58146053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20C041BF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14:paraId="0AA6FDF4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43692AA5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目标多普勒号，目标多普勒滤波器插值结果</w:t>
            </w:r>
          </w:p>
        </w:tc>
      </w:tr>
      <w:tr w:rsidR="00F82D35" w:rsidRPr="00F14137" w14:paraId="48A8BC47" w14:textId="77777777" w:rsidTr="00FE3A2E">
        <w:trPr>
          <w:trHeight w:val="20"/>
          <w:jc w:val="center"/>
        </w:trPr>
        <w:tc>
          <w:tcPr>
            <w:tcW w:w="224" w:type="pct"/>
            <w:vAlign w:val="center"/>
          </w:tcPr>
          <w:p w14:paraId="72067909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D5E367E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mag</w:t>
            </w:r>
          </w:p>
        </w:tc>
        <w:tc>
          <w:tcPr>
            <w:tcW w:w="475" w:type="pct"/>
            <w:vAlign w:val="center"/>
          </w:tcPr>
          <w:p w14:paraId="225D7317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761501CF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1EF354D8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780A92A5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目标幅度值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>dB)</w:t>
            </w:r>
          </w:p>
        </w:tc>
      </w:tr>
      <w:tr w:rsidR="00F82D35" w:rsidRPr="00F14137" w14:paraId="108B42D4" w14:textId="77777777" w:rsidTr="00FE3A2E">
        <w:trPr>
          <w:trHeight w:val="20"/>
          <w:jc w:val="center"/>
        </w:trPr>
        <w:tc>
          <w:tcPr>
            <w:tcW w:w="224" w:type="pct"/>
            <w:vAlign w:val="center"/>
          </w:tcPr>
          <w:p w14:paraId="0C4BBED9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0E53025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5A33">
              <w:rPr>
                <w:rFonts w:asciiTheme="minorEastAsia" w:hAnsiTheme="minorEastAsia"/>
                <w:sz w:val="18"/>
                <w:szCs w:val="18"/>
              </w:rPr>
              <w:t>objConfidence</w:t>
            </w:r>
          </w:p>
        </w:tc>
        <w:tc>
          <w:tcPr>
            <w:tcW w:w="475" w:type="pct"/>
            <w:vAlign w:val="center"/>
          </w:tcPr>
          <w:p w14:paraId="0374E6D1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36C79E91" w14:textId="51E9360F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14:paraId="231AF4D3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5C2EF574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B5A33">
              <w:rPr>
                <w:rFonts w:asciiTheme="minorEastAsia" w:hAnsiTheme="minorEastAsia" w:hint="eastAsia"/>
                <w:sz w:val="18"/>
                <w:szCs w:val="18"/>
              </w:rPr>
              <w:t>目标置信值</w:t>
            </w:r>
          </w:p>
        </w:tc>
      </w:tr>
      <w:tr w:rsidR="00F82D35" w:rsidRPr="00F14137" w14:paraId="2ABABCE4" w14:textId="77777777" w:rsidTr="00FE3A2E">
        <w:trPr>
          <w:trHeight w:val="20"/>
          <w:jc w:val="center"/>
        </w:trPr>
        <w:tc>
          <w:tcPr>
            <w:tcW w:w="224" w:type="pct"/>
            <w:vAlign w:val="center"/>
          </w:tcPr>
          <w:p w14:paraId="498F70C5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EE6006C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ambiguous</w:t>
            </w:r>
          </w:p>
        </w:tc>
        <w:tc>
          <w:tcPr>
            <w:tcW w:w="475" w:type="pct"/>
            <w:vAlign w:val="center"/>
          </w:tcPr>
          <w:p w14:paraId="78AAF451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14:paraId="516BB366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14:paraId="2BCE2028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1DB458AE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目标速度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模糊标记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0x00代表速度无模糊，0x01代表速度存在模糊</w:t>
            </w:r>
          </w:p>
        </w:tc>
      </w:tr>
      <w:tr w:rsidR="00F82D35" w:rsidRPr="00F14137" w14:paraId="417F1A79" w14:textId="77777777" w:rsidTr="00FE3A2E">
        <w:trPr>
          <w:trHeight w:val="20"/>
          <w:jc w:val="center"/>
        </w:trPr>
        <w:tc>
          <w:tcPr>
            <w:tcW w:w="224" w:type="pct"/>
            <w:vAlign w:val="center"/>
          </w:tcPr>
          <w:p w14:paraId="58ED3AB6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FF247B0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classification</w:t>
            </w:r>
          </w:p>
        </w:tc>
        <w:tc>
          <w:tcPr>
            <w:tcW w:w="475" w:type="pct"/>
            <w:vAlign w:val="center"/>
          </w:tcPr>
          <w:p w14:paraId="2CB4F02C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14:paraId="346E9B88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14:paraId="12517831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5A7CA3BA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目标类别，</w:t>
            </w:r>
          </w:p>
          <w:p w14:paraId="7AA1EBB0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00：未识别</w:t>
            </w:r>
          </w:p>
          <w:p w14:paraId="30DBA5F7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01：无人机</w:t>
            </w:r>
          </w:p>
          <w:p w14:paraId="757AC547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02：单兵</w:t>
            </w:r>
          </w:p>
          <w:p w14:paraId="01EF18C0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03：车辆</w:t>
            </w:r>
          </w:p>
          <w:p w14:paraId="4C953D37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04：鸟类</w:t>
            </w:r>
          </w:p>
          <w:p w14:paraId="145A3B0E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05：直升机</w:t>
            </w:r>
          </w:p>
          <w:p w14:paraId="64984AEC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其他无效。</w:t>
            </w:r>
          </w:p>
        </w:tc>
      </w:tr>
      <w:tr w:rsidR="00F82D35" w:rsidRPr="00F14137" w14:paraId="4B7DBE9E" w14:textId="77777777" w:rsidTr="00FE3A2E">
        <w:trPr>
          <w:trHeight w:val="20"/>
          <w:jc w:val="center"/>
        </w:trPr>
        <w:tc>
          <w:tcPr>
            <w:tcW w:w="224" w:type="pct"/>
            <w:vAlign w:val="center"/>
          </w:tcPr>
          <w:p w14:paraId="44276C86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77B1EFB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lassfyProb</w:t>
            </w:r>
          </w:p>
        </w:tc>
        <w:tc>
          <w:tcPr>
            <w:tcW w:w="475" w:type="pct"/>
            <w:vAlign w:val="center"/>
          </w:tcPr>
          <w:p w14:paraId="096055E8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14:paraId="4FCC6D23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14:paraId="7083B8F8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085BF975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目标类别概率</w:t>
            </w:r>
          </w:p>
        </w:tc>
      </w:tr>
      <w:tr w:rsidR="00F82D35" w:rsidRPr="00F14137" w14:paraId="50C880E4" w14:textId="77777777" w:rsidTr="00FE3A2E">
        <w:trPr>
          <w:trHeight w:val="20"/>
          <w:jc w:val="center"/>
        </w:trPr>
        <w:tc>
          <w:tcPr>
            <w:tcW w:w="224" w:type="pct"/>
            <w:vAlign w:val="center"/>
          </w:tcPr>
          <w:p w14:paraId="32068752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F82190D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c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o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hesionOkFlag</w:t>
            </w:r>
          </w:p>
        </w:tc>
        <w:tc>
          <w:tcPr>
            <w:tcW w:w="475" w:type="pct"/>
            <w:vAlign w:val="center"/>
          </w:tcPr>
          <w:p w14:paraId="7D07CD67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14:paraId="2F5FE5C6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14:paraId="0CFEB26D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220FBCBE" w14:textId="77777777" w:rsidR="00F82D35" w:rsidRPr="00DC3790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凝聚完成标记，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：未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完成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；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：完成</w:t>
            </w:r>
          </w:p>
        </w:tc>
      </w:tr>
      <w:tr w:rsidR="00F82D35" w:rsidRPr="00F14137" w14:paraId="6E72F71B" w14:textId="77777777" w:rsidTr="00FE3A2E">
        <w:trPr>
          <w:trHeight w:val="20"/>
          <w:jc w:val="center"/>
        </w:trPr>
        <w:tc>
          <w:tcPr>
            <w:tcW w:w="224" w:type="pct"/>
            <w:vAlign w:val="center"/>
          </w:tcPr>
          <w:p w14:paraId="370589B0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A7FFD20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c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o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hesionPntNum</w:t>
            </w:r>
          </w:p>
        </w:tc>
        <w:tc>
          <w:tcPr>
            <w:tcW w:w="475" w:type="pct"/>
            <w:vAlign w:val="center"/>
          </w:tcPr>
          <w:p w14:paraId="4B1EACCF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14:paraId="72D86886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14:paraId="732EC906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64E2DE31" w14:textId="77777777" w:rsidR="00F82D35" w:rsidRPr="00DC3790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凝聚点数</w:t>
            </w:r>
          </w:p>
        </w:tc>
      </w:tr>
      <w:tr w:rsidR="00F82D35" w:rsidRPr="00F14137" w14:paraId="266BB374" w14:textId="77777777" w:rsidTr="00FE3A2E">
        <w:trPr>
          <w:trHeight w:val="20"/>
          <w:jc w:val="center"/>
        </w:trPr>
        <w:tc>
          <w:tcPr>
            <w:tcW w:w="224" w:type="pct"/>
            <w:vAlign w:val="center"/>
          </w:tcPr>
          <w:p w14:paraId="4B7EC9EF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A15AADE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c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o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hesionBeamNum</w:t>
            </w:r>
          </w:p>
        </w:tc>
        <w:tc>
          <w:tcPr>
            <w:tcW w:w="475" w:type="pct"/>
            <w:vAlign w:val="center"/>
          </w:tcPr>
          <w:p w14:paraId="0C48E6B6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14:paraId="63C78259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14:paraId="77E06CF1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77C046DE" w14:textId="77777777" w:rsidR="00F82D35" w:rsidRPr="00DC3790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凝聚波位个数</w:t>
            </w:r>
          </w:p>
        </w:tc>
      </w:tr>
      <w:tr w:rsidR="00F82D35" w:rsidRPr="00F14137" w14:paraId="678946D3" w14:textId="77777777" w:rsidTr="00FE3A2E">
        <w:trPr>
          <w:trHeight w:val="20"/>
          <w:jc w:val="center"/>
        </w:trPr>
        <w:tc>
          <w:tcPr>
            <w:tcW w:w="224" w:type="pct"/>
            <w:vAlign w:val="center"/>
          </w:tcPr>
          <w:p w14:paraId="0CD025E9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</w:tcBorders>
            <w:vAlign w:val="center"/>
          </w:tcPr>
          <w:p w14:paraId="284B1B09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a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ziBeamID</w:t>
            </w:r>
          </w:p>
        </w:tc>
        <w:tc>
          <w:tcPr>
            <w:tcW w:w="475" w:type="pct"/>
            <w:vAlign w:val="center"/>
          </w:tcPr>
          <w:p w14:paraId="6458F55E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43CA13D4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3A678F72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31F6E3AE" w14:textId="77777777" w:rsidR="00F82D35" w:rsidRPr="00DC3790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方位波束号，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29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，共3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0个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分别对应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-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58°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：4°：5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8°</w:t>
            </w:r>
          </w:p>
        </w:tc>
      </w:tr>
      <w:tr w:rsidR="00F82D35" w:rsidRPr="00F14137" w14:paraId="064C95DF" w14:textId="77777777" w:rsidTr="00FE3A2E">
        <w:trPr>
          <w:trHeight w:val="20"/>
          <w:jc w:val="center"/>
        </w:trPr>
        <w:tc>
          <w:tcPr>
            <w:tcW w:w="224" w:type="pct"/>
            <w:vAlign w:val="center"/>
          </w:tcPr>
          <w:p w14:paraId="186F0AD6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vAlign w:val="center"/>
          </w:tcPr>
          <w:p w14:paraId="76FF62B8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e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leBeamID</w:t>
            </w:r>
          </w:p>
        </w:tc>
        <w:tc>
          <w:tcPr>
            <w:tcW w:w="475" w:type="pct"/>
            <w:vAlign w:val="center"/>
          </w:tcPr>
          <w:p w14:paraId="3E7B28C7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15D81E8E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1F18F346" w14:textId="77777777" w:rsidR="00F82D35" w:rsidRPr="00DC3790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1B397510" w14:textId="77777777" w:rsidR="00F82D35" w:rsidRPr="00DC3790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俯仰波束号，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，共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4个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分别对应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-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15°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°：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15°</w:t>
            </w:r>
          </w:p>
        </w:tc>
      </w:tr>
      <w:tr w:rsidR="00F82D35" w:rsidRPr="00F14137" w14:paraId="3785214B" w14:textId="77777777" w:rsidTr="00FE3A2E">
        <w:trPr>
          <w:trHeight w:val="20"/>
          <w:jc w:val="center"/>
        </w:trPr>
        <w:tc>
          <w:tcPr>
            <w:tcW w:w="224" w:type="pct"/>
            <w:vAlign w:val="center"/>
          </w:tcPr>
          <w:p w14:paraId="431E422F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vAlign w:val="center"/>
          </w:tcPr>
          <w:p w14:paraId="7ADDEB6C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75F70">
              <w:rPr>
                <w:rFonts w:asciiTheme="minorEastAsia" w:hAnsiTheme="minorEastAsia"/>
                <w:sz w:val="18"/>
                <w:szCs w:val="18"/>
              </w:rPr>
              <w:t>reserve</w:t>
            </w:r>
          </w:p>
        </w:tc>
        <w:tc>
          <w:tcPr>
            <w:tcW w:w="475" w:type="pct"/>
            <w:vAlign w:val="center"/>
          </w:tcPr>
          <w:p w14:paraId="2E9D9315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2*4</w:t>
            </w:r>
          </w:p>
        </w:tc>
        <w:tc>
          <w:tcPr>
            <w:tcW w:w="478" w:type="pct"/>
            <w:vAlign w:val="center"/>
          </w:tcPr>
          <w:p w14:paraId="6E20686A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6C5297E7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379A5A40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备用，默认为0</w:t>
            </w:r>
          </w:p>
        </w:tc>
      </w:tr>
      <w:tr w:rsidR="00F82D35" w:rsidRPr="00F14137" w14:paraId="6D2BCD84" w14:textId="77777777" w:rsidTr="00FE3A2E">
        <w:trPr>
          <w:trHeight w:val="20"/>
          <w:jc w:val="center"/>
        </w:trPr>
        <w:tc>
          <w:tcPr>
            <w:tcW w:w="224" w:type="pct"/>
            <w:vAlign w:val="center"/>
          </w:tcPr>
          <w:p w14:paraId="095AFE23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vAlign w:val="center"/>
          </w:tcPr>
          <w:p w14:paraId="02D42790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475" w:type="pct"/>
            <w:vAlign w:val="center"/>
          </w:tcPr>
          <w:p w14:paraId="1FFE5E2F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7C70049E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706E268B" w14:textId="77777777" w:rsidR="00F82D35" w:rsidRPr="00F14137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Merge w:val="restart"/>
            <w:vAlign w:val="center"/>
          </w:tcPr>
          <w:p w14:paraId="4CC99A28" w14:textId="77777777" w:rsidR="00F82D35" w:rsidRPr="00F14137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其他点信息，共Max</w:t>
            </w:r>
            <w:r>
              <w:rPr>
                <w:rFonts w:asciiTheme="minorEastAsia" w:hAnsiTheme="minorEastAsia"/>
                <w:sz w:val="18"/>
                <w:szCs w:val="18"/>
              </w:rPr>
              <w:t>ObjNum -1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次循环（循环内容为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本表序号15-31）</w:t>
            </w:r>
          </w:p>
        </w:tc>
      </w:tr>
      <w:tr w:rsidR="00F82D35" w:rsidRPr="00F14137" w14:paraId="7753E0DB" w14:textId="77777777" w:rsidTr="00FE3A2E">
        <w:trPr>
          <w:trHeight w:val="20"/>
          <w:jc w:val="center"/>
        </w:trPr>
        <w:tc>
          <w:tcPr>
            <w:tcW w:w="224" w:type="pct"/>
            <w:vAlign w:val="center"/>
          </w:tcPr>
          <w:p w14:paraId="44782AC0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vAlign w:val="center"/>
          </w:tcPr>
          <w:p w14:paraId="510CF3DF" w14:textId="77777777" w:rsidR="00F82D35" w:rsidRPr="00E64F36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475" w:type="pct"/>
            <w:vAlign w:val="center"/>
          </w:tcPr>
          <w:p w14:paraId="78F48FF8" w14:textId="77777777" w:rsidR="00F82D35" w:rsidRPr="00E64F36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78" w:type="pct"/>
            <w:vAlign w:val="center"/>
          </w:tcPr>
          <w:p w14:paraId="594414C1" w14:textId="77777777" w:rsidR="00F82D35" w:rsidRPr="00E64F36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" w:type="pct"/>
            <w:vAlign w:val="center"/>
          </w:tcPr>
          <w:p w14:paraId="23DD0D1A" w14:textId="77777777" w:rsidR="00F82D35" w:rsidRPr="00E64F36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65" w:type="pct"/>
            <w:vMerge/>
            <w:vAlign w:val="center"/>
          </w:tcPr>
          <w:p w14:paraId="724C61E1" w14:textId="77777777" w:rsidR="00F82D35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82D35" w:rsidRPr="00F14137" w14:paraId="3B4220BD" w14:textId="77777777" w:rsidTr="00FE3A2E">
        <w:trPr>
          <w:trHeight w:val="20"/>
          <w:jc w:val="center"/>
        </w:trPr>
        <w:tc>
          <w:tcPr>
            <w:tcW w:w="224" w:type="pct"/>
            <w:shd w:val="clear" w:color="auto" w:fill="D9D9D9" w:themeFill="background1" w:themeFillShade="D9"/>
            <w:vAlign w:val="center"/>
          </w:tcPr>
          <w:p w14:paraId="67E635F4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shd w:val="clear" w:color="auto" w:fill="D9D9D9" w:themeFill="background1" w:themeFillShade="D9"/>
            <w:vAlign w:val="center"/>
          </w:tcPr>
          <w:p w14:paraId="05B0D059" w14:textId="77777777" w:rsidR="00F82D35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475" w:type="pct"/>
            <w:shd w:val="clear" w:color="auto" w:fill="D9D9D9" w:themeFill="background1" w:themeFillShade="D9"/>
            <w:vAlign w:val="center"/>
          </w:tcPr>
          <w:p w14:paraId="6B359FBA" w14:textId="77777777" w:rsidR="00F82D35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033D81A9" w14:textId="77777777" w:rsidR="00F82D35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shd w:val="clear" w:color="auto" w:fill="D9D9D9" w:themeFill="background1" w:themeFillShade="D9"/>
            <w:vAlign w:val="center"/>
          </w:tcPr>
          <w:p w14:paraId="69A3D0D6" w14:textId="77777777" w:rsidR="00F82D35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shd w:val="clear" w:color="auto" w:fill="D9D9D9" w:themeFill="background1" w:themeFillShade="D9"/>
            <w:vAlign w:val="center"/>
          </w:tcPr>
          <w:p w14:paraId="4C8F9489" w14:textId="77777777" w:rsidR="00F82D35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F82D35" w:rsidRPr="00F14137" w14:paraId="5AFD7F33" w14:textId="77777777" w:rsidTr="00FE3A2E">
        <w:trPr>
          <w:trHeight w:val="20"/>
          <w:jc w:val="center"/>
        </w:trPr>
        <w:tc>
          <w:tcPr>
            <w:tcW w:w="224" w:type="pct"/>
            <w:shd w:val="clear" w:color="auto" w:fill="D9D9D9" w:themeFill="background1" w:themeFillShade="D9"/>
            <w:vAlign w:val="center"/>
          </w:tcPr>
          <w:p w14:paraId="72EECBBF" w14:textId="77777777" w:rsidR="00F82D35" w:rsidRPr="00F14137" w:rsidRDefault="00F82D35" w:rsidP="00FE3A2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shd w:val="clear" w:color="auto" w:fill="D9D9D9" w:themeFill="background1" w:themeFillShade="D9"/>
            <w:vAlign w:val="center"/>
          </w:tcPr>
          <w:p w14:paraId="4E0B5D77" w14:textId="77777777" w:rsidR="00F82D35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crc</w:t>
            </w:r>
          </w:p>
        </w:tc>
        <w:tc>
          <w:tcPr>
            <w:tcW w:w="475" w:type="pct"/>
            <w:shd w:val="clear" w:color="auto" w:fill="D9D9D9" w:themeFill="background1" w:themeFillShade="D9"/>
            <w:vAlign w:val="center"/>
          </w:tcPr>
          <w:p w14:paraId="250D7A78" w14:textId="77777777" w:rsidR="00F82D35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11201813" w14:textId="77777777" w:rsidR="00F82D35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shd w:val="clear" w:color="auto" w:fill="D9D9D9" w:themeFill="background1" w:themeFillShade="D9"/>
            <w:vAlign w:val="center"/>
          </w:tcPr>
          <w:p w14:paraId="17485983" w14:textId="77777777" w:rsidR="00F82D35" w:rsidRDefault="00F82D35" w:rsidP="00FE3A2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shd w:val="clear" w:color="auto" w:fill="D9D9D9" w:themeFill="background1" w:themeFillShade="D9"/>
            <w:vAlign w:val="center"/>
          </w:tcPr>
          <w:p w14:paraId="4D9EAA71" w14:textId="77777777" w:rsidR="00F82D35" w:rsidRDefault="00F82D35" w:rsidP="00FE3A2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校验算法：CRC-16 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，校验数据长度从信息同步头到数据结束</w:t>
            </w:r>
          </w:p>
        </w:tc>
      </w:tr>
    </w:tbl>
    <w:p w14:paraId="3EEB925D" w14:textId="77777777" w:rsidR="00011620" w:rsidRPr="00F82D35" w:rsidRDefault="00011620" w:rsidP="00011620">
      <w:pPr>
        <w:pStyle w:val="a0"/>
      </w:pPr>
    </w:p>
    <w:p w14:paraId="3C5DB8BF" w14:textId="77777777" w:rsidR="00346360" w:rsidRDefault="00346360" w:rsidP="007D2E39">
      <w:pPr>
        <w:pStyle w:val="2"/>
        <w:spacing w:before="156"/>
      </w:pPr>
      <w:r>
        <w:rPr>
          <w:rFonts w:hint="eastAsia"/>
        </w:rPr>
        <w:t>参数信息</w:t>
      </w:r>
    </w:p>
    <w:p w14:paraId="72855100" w14:textId="77777777" w:rsidR="007D2E39" w:rsidRPr="00F14137" w:rsidRDefault="007D2E39" w:rsidP="00011620">
      <w:pPr>
        <w:pStyle w:val="3"/>
      </w:pPr>
      <w:r w:rsidRPr="00F14137">
        <w:rPr>
          <w:rFonts w:hint="eastAsia"/>
        </w:rPr>
        <w:t>调度/波控</w:t>
      </w:r>
      <w:r w:rsidRPr="00F14137">
        <w:t>信息</w:t>
      </w:r>
    </w:p>
    <w:p w14:paraId="7F815020" w14:textId="77777777" w:rsidR="006843F8" w:rsidRPr="00F14137" w:rsidRDefault="006843F8" w:rsidP="006843F8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发送方向：数据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模块-&gt;信号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</w:t>
      </w:r>
      <w:r w:rsidR="008D3269">
        <w:rPr>
          <w:rFonts w:hint="eastAsia"/>
          <w:sz w:val="18"/>
          <w:szCs w:val="18"/>
        </w:rPr>
        <w:t>、数据</w:t>
      </w:r>
      <w:r w:rsidR="008D3269" w:rsidRPr="00F14137">
        <w:rPr>
          <w:rFonts w:hint="eastAsia"/>
          <w:sz w:val="18"/>
          <w:szCs w:val="18"/>
        </w:rPr>
        <w:t>处理</w:t>
      </w:r>
      <w:r w:rsidR="008D3269">
        <w:rPr>
          <w:rFonts w:hint="eastAsia"/>
          <w:sz w:val="18"/>
          <w:szCs w:val="18"/>
        </w:rPr>
        <w:t>模块-&gt;上位机</w:t>
      </w:r>
    </w:p>
    <w:p w14:paraId="1EEBE7D1" w14:textId="77777777" w:rsidR="006843F8" w:rsidRPr="00F14137" w:rsidRDefault="006843F8" w:rsidP="006843F8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发送方式：周期发送，发送周期同帧处理周期</w:t>
      </w:r>
    </w:p>
    <w:p w14:paraId="5B291112" w14:textId="135798E8" w:rsidR="007D2E39" w:rsidRPr="00F14137" w:rsidRDefault="007D2E39" w:rsidP="007D2E39">
      <w:pPr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报文格式如表</w:t>
      </w:r>
      <w:r w:rsidR="002340DF">
        <w:rPr>
          <w:sz w:val="18"/>
          <w:szCs w:val="18"/>
        </w:rPr>
        <w:t>6</w:t>
      </w:r>
      <w:r w:rsidRPr="00F14137">
        <w:rPr>
          <w:rFonts w:hint="eastAsia"/>
          <w:sz w:val="18"/>
          <w:szCs w:val="18"/>
        </w:rPr>
        <w:t>所示：</w:t>
      </w:r>
    </w:p>
    <w:p w14:paraId="5180B8B4" w14:textId="4D12D47D" w:rsidR="007D2E39" w:rsidRPr="00F14137" w:rsidRDefault="007D2E39" w:rsidP="007D2E39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 w:rsidR="002340DF">
        <w:rPr>
          <w:rFonts w:ascii="宋体" w:eastAsia="宋体" w:hAnsi="宋体" w:cs="Times New Roman"/>
          <w:b/>
          <w:sz w:val="18"/>
          <w:szCs w:val="18"/>
        </w:rPr>
        <w:t>6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 w:rsidRPr="00F14137">
        <w:rPr>
          <w:rFonts w:ascii="宋体" w:eastAsia="宋体" w:hAnsi="宋体" w:cs="Times New Roman" w:hint="eastAsia"/>
          <w:b/>
          <w:sz w:val="18"/>
          <w:szCs w:val="18"/>
        </w:rPr>
        <w:t>调度</w:t>
      </w:r>
      <w:r w:rsidRPr="00F14137">
        <w:rPr>
          <w:rFonts w:hint="eastAsia"/>
          <w:sz w:val="18"/>
          <w:szCs w:val="18"/>
        </w:rPr>
        <w:t>/</w:t>
      </w:r>
      <w:r w:rsidRPr="00F14137">
        <w:rPr>
          <w:rFonts w:ascii="宋体" w:eastAsia="宋体" w:hAnsi="宋体" w:cs="Times New Roman" w:hint="eastAsia"/>
          <w:b/>
          <w:sz w:val="18"/>
          <w:szCs w:val="18"/>
        </w:rPr>
        <w:t>波控信息</w:t>
      </w:r>
    </w:p>
    <w:tbl>
      <w:tblPr>
        <w:tblStyle w:val="11"/>
        <w:tblW w:w="905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672"/>
        <w:gridCol w:w="850"/>
        <w:gridCol w:w="851"/>
        <w:gridCol w:w="851"/>
        <w:gridCol w:w="4393"/>
      </w:tblGrid>
      <w:tr w:rsidR="00224E9E" w:rsidRPr="00F14137" w14:paraId="58A73D0E" w14:textId="77777777" w:rsidTr="004058C7">
        <w:trPr>
          <w:trHeight w:val="20"/>
          <w:tblHeader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23AB113" w14:textId="77777777" w:rsidR="00224E9E" w:rsidRPr="00F14137" w:rsidRDefault="00224E9E" w:rsidP="00224E9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167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0A7FE05" w14:textId="77777777" w:rsidR="00224E9E" w:rsidRPr="00F14137" w:rsidRDefault="00224E9E" w:rsidP="00224E9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7C8D0AC" w14:textId="77777777" w:rsidR="00224E9E" w:rsidRPr="00F14137" w:rsidRDefault="00224E9E" w:rsidP="00224E9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DFA1B92" w14:textId="77777777" w:rsidR="00224E9E" w:rsidRPr="00F14137" w:rsidRDefault="00224E9E" w:rsidP="00224E9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F0075A5" w14:textId="77777777" w:rsidR="00224E9E" w:rsidRPr="00F14137" w:rsidRDefault="00224E9E" w:rsidP="00224E9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Scale</w:t>
            </w:r>
          </w:p>
        </w:tc>
        <w:tc>
          <w:tcPr>
            <w:tcW w:w="439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FAE3153" w14:textId="77777777" w:rsidR="00224E9E" w:rsidRPr="00F14137" w:rsidRDefault="00224E9E" w:rsidP="00224E9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10547" w:rsidRPr="00F14137" w14:paraId="4AED577B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2DE1E53" w14:textId="77777777" w:rsidR="00710547" w:rsidRPr="00F563E0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3E20A2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76AF74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435F5B8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2061FE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65C386B" w14:textId="77777777"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710547" w:rsidRPr="00F14137" w14:paraId="481F2AD5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E41F835" w14:textId="77777777" w:rsidR="00710547" w:rsidRPr="00F563E0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DBB9A9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6E48E8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4EFD52E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FD22AF1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C62250" w14:textId="77777777"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信息包头、实际信息长度、包尾长度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710547" w:rsidRPr="00F14137" w14:paraId="1720C296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EBB0A10" w14:textId="77777777" w:rsidR="00710547" w:rsidRPr="00F563E0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87DFC1B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3D47B0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F40767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CCB371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0CB24C" w14:textId="77777777"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帧ID，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0重新开始计数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，同一处理周期内的参数及处理结果信息必须使用相同的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710547" w:rsidRPr="00F14137" w14:paraId="4975106A" w14:textId="77777777" w:rsidTr="00882DF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D5B813" w14:textId="77777777" w:rsidR="00710547" w:rsidRPr="00F563E0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03AAF6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FC27516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2129F09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F6C1880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F4C6A3" w14:textId="77777777"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，本次开机到当前帧开始数据采集的相对时间，非周期数据为本次开机到到生成本帧数据的相对时间</w:t>
            </w:r>
          </w:p>
        </w:tc>
      </w:tr>
      <w:tr w:rsidR="00710547" w:rsidRPr="00F14137" w14:paraId="2362D09B" w14:textId="77777777" w:rsidTr="00882DF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038B00" w14:textId="77777777" w:rsidR="00710547" w:rsidRPr="00F563E0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F851CC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E66CDEE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8F726F5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9E7CD1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727227D" w14:textId="77777777"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C5E2B">
              <w:rPr>
                <w:rFonts w:asciiTheme="minorEastAsia" w:hAnsiTheme="minorEastAsia" w:hint="eastAsia"/>
                <w:sz w:val="18"/>
                <w:szCs w:val="18"/>
              </w:rPr>
              <w:t>调度/波控信息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8C5E2B">
              <w:rPr>
                <w:rFonts w:asciiTheme="minorEastAsia" w:hAnsiTheme="minorEastAsia" w:hint="eastAsia"/>
                <w:sz w:val="18"/>
                <w:szCs w:val="18"/>
              </w:rPr>
              <w:t>0x2000</w:t>
            </w:r>
          </w:p>
        </w:tc>
      </w:tr>
      <w:tr w:rsidR="00710547" w:rsidRPr="00F14137" w14:paraId="3CD7481B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0E990D1" w14:textId="77777777" w:rsidR="00710547" w:rsidRPr="00F563E0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B6578D8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D9C4EB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644C07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C58E84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F96653" w14:textId="77777777" w:rsidR="00710547" w:rsidRPr="00C73EE3" w:rsidRDefault="00710547" w:rsidP="00710547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710547" w:rsidRPr="00F14137" w14:paraId="3E0CFD6F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F6185D" w14:textId="77777777" w:rsidR="00710547" w:rsidRPr="00F563E0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11787B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647F892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17FCD7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4B8B10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622BF2D" w14:textId="77777777" w:rsidR="00710547" w:rsidRPr="00C73EE3" w:rsidRDefault="00710547" w:rsidP="00710547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710547" w:rsidRPr="00F14137" w14:paraId="4271311E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636E3C" w14:textId="77777777" w:rsidR="00710547" w:rsidRPr="00F563E0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8889E47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2D099F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6D6EDF5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7397A3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8D1490" w14:textId="77777777" w:rsidR="0071054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065ADC0A" w14:textId="77777777" w:rsidR="0071054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14:paraId="66B82BB2" w14:textId="77777777" w:rsidR="00710547" w:rsidRPr="00C73EE3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710547" w:rsidRPr="00F14137" w14:paraId="705876B8" w14:textId="77777777" w:rsidTr="00882DF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76237E" w14:textId="77777777" w:rsidR="00710547" w:rsidRPr="00F563E0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E3C5936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374E8C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CD3A35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C3EEC15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4F39999" w14:textId="77777777" w:rsidR="00710547" w:rsidRPr="00C73EE3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版本号：0x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</w:p>
        </w:tc>
      </w:tr>
      <w:tr w:rsidR="00710547" w:rsidRPr="00F14137" w14:paraId="0A99712F" w14:textId="7777777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CCF5F84" w14:textId="77777777" w:rsidR="00710547" w:rsidRPr="00F563E0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A90095F" w14:textId="77777777" w:rsidR="0071054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2C440C0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F4EB47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F2E15A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BC1C60" w14:textId="77777777" w:rsidR="0071054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710547" w:rsidRPr="00F14137" w14:paraId="5C4191E0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3B97D78A" w14:textId="77777777" w:rsidR="00710547" w:rsidRPr="00F14137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B349D34" w14:textId="77777777"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ziBeamID</w:t>
            </w:r>
          </w:p>
        </w:tc>
        <w:tc>
          <w:tcPr>
            <w:tcW w:w="850" w:type="dxa"/>
            <w:vAlign w:val="center"/>
          </w:tcPr>
          <w:p w14:paraId="3C7FA616" w14:textId="77777777"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08137DCD" w14:textId="77777777"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14:paraId="6ECDD2D9" w14:textId="77777777" w:rsidR="00710547" w:rsidRPr="0089296B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691EC391" w14:textId="77777777" w:rsidR="00710547" w:rsidRPr="006843F8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方位波束号，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，共3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0个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分别对应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58°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：4°：5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8°</w:t>
            </w:r>
          </w:p>
        </w:tc>
      </w:tr>
      <w:tr w:rsidR="00710547" w:rsidRPr="00F14137" w14:paraId="20D593DD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5A863669" w14:textId="77777777" w:rsidR="00710547" w:rsidRPr="00F14137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9E23388" w14:textId="77777777"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leBeamID</w:t>
            </w:r>
          </w:p>
        </w:tc>
        <w:tc>
          <w:tcPr>
            <w:tcW w:w="850" w:type="dxa"/>
            <w:vAlign w:val="center"/>
          </w:tcPr>
          <w:p w14:paraId="25DFDCFF" w14:textId="77777777"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82DEE64" w14:textId="77777777"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14:paraId="351F3E4E" w14:textId="77777777" w:rsidR="00710547" w:rsidRPr="0089296B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0AA61739" w14:textId="77777777" w:rsidR="00710547" w:rsidRPr="006843F8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俯仰波束号，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，共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4个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分别对应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15°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10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°：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15°</w:t>
            </w:r>
          </w:p>
        </w:tc>
      </w:tr>
      <w:tr w:rsidR="00710547" w:rsidRPr="00F14137" w14:paraId="462E99EC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3C965AEE" w14:textId="77777777" w:rsidR="00710547" w:rsidRPr="00F14137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F2B2789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ziBeamSin</w:t>
            </w:r>
          </w:p>
        </w:tc>
        <w:tc>
          <w:tcPr>
            <w:tcW w:w="850" w:type="dxa"/>
            <w:vAlign w:val="center"/>
          </w:tcPr>
          <w:p w14:paraId="6598B31F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E1C8BF2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14:paraId="18319B08" w14:textId="77777777" w:rsidR="00710547" w:rsidRPr="0089296B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>
              <w:rPr>
                <w:rFonts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4393" w:type="dxa"/>
            <w:vAlign w:val="center"/>
          </w:tcPr>
          <w:p w14:paraId="42154CC3" w14:textId="77777777"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方位波束指向的正弦值</w:t>
            </w:r>
          </w:p>
        </w:tc>
      </w:tr>
      <w:tr w:rsidR="00710547" w:rsidRPr="00F14137" w14:paraId="00B617FC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04D3DEB6" w14:textId="77777777" w:rsidR="00710547" w:rsidRPr="00F14137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F1395C7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eleBeamSin</w:t>
            </w:r>
          </w:p>
        </w:tc>
        <w:tc>
          <w:tcPr>
            <w:tcW w:w="850" w:type="dxa"/>
            <w:vAlign w:val="center"/>
          </w:tcPr>
          <w:p w14:paraId="3D65CCD5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056FE38B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14:paraId="30790F02" w14:textId="77777777" w:rsidR="00710547" w:rsidRPr="0089296B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>
              <w:rPr>
                <w:rFonts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4393" w:type="dxa"/>
            <w:vAlign w:val="center"/>
          </w:tcPr>
          <w:p w14:paraId="2F418C74" w14:textId="77777777"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俯仰波束指向的正弦值</w:t>
            </w:r>
          </w:p>
        </w:tc>
      </w:tr>
      <w:tr w:rsidR="00710547" w:rsidRPr="00F14137" w14:paraId="40EA3153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64C2C9DA" w14:textId="77777777" w:rsidR="00710547" w:rsidRPr="00F14137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FC6AFF4" w14:textId="77777777"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asBeamTotal</w:t>
            </w:r>
          </w:p>
        </w:tc>
        <w:tc>
          <w:tcPr>
            <w:tcW w:w="850" w:type="dxa"/>
            <w:vAlign w:val="center"/>
          </w:tcPr>
          <w:p w14:paraId="2458D6F8" w14:textId="77777777"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7F3BABD3" w14:textId="77777777"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14:paraId="2F3BC5A6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231A3EDC" w14:textId="77777777" w:rsidR="00710547" w:rsidRPr="006843F8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TAS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波位扫描总个数，仅TAS跟踪模式有效</w:t>
            </w:r>
          </w:p>
        </w:tc>
      </w:tr>
      <w:tr w:rsidR="00710547" w:rsidRPr="00F14137" w14:paraId="305507DA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737307DA" w14:textId="77777777" w:rsidR="00710547" w:rsidRPr="00F14137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F013A12" w14:textId="77777777"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asBeamCntCur</w:t>
            </w:r>
          </w:p>
        </w:tc>
        <w:tc>
          <w:tcPr>
            <w:tcW w:w="850" w:type="dxa"/>
            <w:vAlign w:val="center"/>
          </w:tcPr>
          <w:p w14:paraId="0D1D9265" w14:textId="77777777"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4285D59A" w14:textId="77777777"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14:paraId="23605588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41BDFB0D" w14:textId="77777777" w:rsidR="00710547" w:rsidRPr="006843F8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TAS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波位扫描当前个数，仅TAS跟踪模式有效</w:t>
            </w:r>
          </w:p>
        </w:tc>
      </w:tr>
      <w:tr w:rsidR="00710547" w:rsidRPr="00F14137" w14:paraId="789507AE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491AFFC6" w14:textId="77777777" w:rsidR="00710547" w:rsidRPr="00F14137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BD33702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tasObjI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</w:p>
        </w:tc>
        <w:tc>
          <w:tcPr>
            <w:tcW w:w="850" w:type="dxa"/>
            <w:vAlign w:val="center"/>
          </w:tcPr>
          <w:p w14:paraId="60F206AA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FF697C7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14:paraId="722975F8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3B9FB2A4" w14:textId="77777777"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TAS目标编号，仅TAS跟踪模式有效</w:t>
            </w:r>
          </w:p>
        </w:tc>
      </w:tr>
      <w:tr w:rsidR="00710547" w:rsidRPr="00F14137" w14:paraId="06094456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085490B5" w14:textId="77777777" w:rsidR="00710547" w:rsidRPr="00F14137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F4011D9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tasObjFilterNum</w:t>
            </w:r>
          </w:p>
        </w:tc>
        <w:tc>
          <w:tcPr>
            <w:tcW w:w="850" w:type="dxa"/>
            <w:vAlign w:val="center"/>
          </w:tcPr>
          <w:p w14:paraId="47F97E1C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4967CE90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14:paraId="2E6C54B6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0CFAA143" w14:textId="77777777"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TAS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目标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滤波器，TAS滤波器波门中心，TWS时无效 （滤波器号）</w:t>
            </w:r>
          </w:p>
        </w:tc>
      </w:tr>
      <w:tr w:rsidR="00710547" w:rsidRPr="00F14137" w14:paraId="501F48C9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2C8F452D" w14:textId="77777777" w:rsidR="00710547" w:rsidRPr="00F14137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F5D9017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tasObjRange</w:t>
            </w:r>
          </w:p>
        </w:tc>
        <w:tc>
          <w:tcPr>
            <w:tcW w:w="850" w:type="dxa"/>
            <w:vAlign w:val="center"/>
          </w:tcPr>
          <w:p w14:paraId="136D7370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8F24230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14:paraId="30E2159D" w14:textId="77777777" w:rsidR="00710547" w:rsidRPr="00DC3790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6C63EA45" w14:textId="77777777"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TAS目标距离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单元数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目标距离单元数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=（目标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距离÷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距离</w:t>
            </w:r>
            <w:r>
              <w:rPr>
                <w:rFonts w:asciiTheme="minorEastAsia" w:hAnsiTheme="minorEastAsia"/>
                <w:sz w:val="18"/>
                <w:szCs w:val="18"/>
              </w:rPr>
              <w:t>单元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710547" w:rsidRPr="00F14137" w14:paraId="422AF023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5B381A43" w14:textId="77777777" w:rsidR="00710547" w:rsidRPr="00F14137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25474FA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ample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PntStart</w:t>
            </w:r>
          </w:p>
        </w:tc>
        <w:tc>
          <w:tcPr>
            <w:tcW w:w="850" w:type="dxa"/>
            <w:vAlign w:val="center"/>
          </w:tcPr>
          <w:p w14:paraId="4D185F3B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0A2E0E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14:paraId="10959DD7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56D4F0E9" w14:textId="77777777"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起始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采样点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起始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采样位置，从PRI的上升沿开始计时，单位：0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.2us</w:t>
            </w:r>
          </w:p>
        </w:tc>
      </w:tr>
      <w:tr w:rsidR="00710547" w:rsidRPr="00F14137" w14:paraId="215B521D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044B5239" w14:textId="77777777" w:rsidR="00710547" w:rsidRPr="00F14137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89E1093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samplePntDepth</w:t>
            </w:r>
          </w:p>
        </w:tc>
        <w:tc>
          <w:tcPr>
            <w:tcW w:w="850" w:type="dxa"/>
            <w:vAlign w:val="center"/>
          </w:tcPr>
          <w:p w14:paraId="42EEB643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AD30087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14:paraId="6BC8333A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7A621F65" w14:textId="77777777"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采样深度，从起始采样点开始计数，默认4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096</w:t>
            </w:r>
          </w:p>
        </w:tc>
      </w:tr>
      <w:tr w:rsidR="00710547" w:rsidRPr="00F14137" w14:paraId="7D4E8083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4769F614" w14:textId="77777777" w:rsidR="00710547" w:rsidRPr="00F14137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7124B69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eam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SwitchTime</w:t>
            </w:r>
          </w:p>
        </w:tc>
        <w:tc>
          <w:tcPr>
            <w:tcW w:w="850" w:type="dxa"/>
            <w:vAlign w:val="center"/>
          </w:tcPr>
          <w:p w14:paraId="23E3D56F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767FD871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14:paraId="219F4E14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778325CF" w14:textId="77777777"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波束切换时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间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，预留状态转换时间，单位：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.2us</w:t>
            </w:r>
          </w:p>
        </w:tc>
      </w:tr>
      <w:tr w:rsidR="00710547" w:rsidRPr="00F14137" w14:paraId="5E3DA0B0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47A52DC8" w14:textId="77777777" w:rsidR="00710547" w:rsidRPr="00F14137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6DA25CD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wholeSpaceScanCycleCnt</w:t>
            </w:r>
          </w:p>
        </w:tc>
        <w:tc>
          <w:tcPr>
            <w:tcW w:w="850" w:type="dxa"/>
            <w:vAlign w:val="center"/>
          </w:tcPr>
          <w:p w14:paraId="19E902A4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1B1706E7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851" w:type="dxa"/>
            <w:vAlign w:val="center"/>
          </w:tcPr>
          <w:p w14:paraId="5D707DAB" w14:textId="77777777"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3F91FA57" w14:textId="77777777"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全空域扫描周期计数，从0开始，每次搜索完一个全空域周期计数加1</w:t>
            </w:r>
          </w:p>
        </w:tc>
      </w:tr>
      <w:tr w:rsidR="00710547" w:rsidRPr="00F14137" w14:paraId="6308220E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7D4A6BE8" w14:textId="77777777" w:rsidR="00710547" w:rsidRPr="00F14137" w:rsidRDefault="00710547" w:rsidP="00710547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B1A99AB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trackTwsTasFlag</w:t>
            </w:r>
          </w:p>
        </w:tc>
        <w:tc>
          <w:tcPr>
            <w:tcW w:w="850" w:type="dxa"/>
            <w:vAlign w:val="center"/>
          </w:tcPr>
          <w:p w14:paraId="36860EA9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4FED458E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14:paraId="5C924275" w14:textId="77777777"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720C7597" w14:textId="77777777" w:rsidR="00710547" w:rsidRPr="00C73EE3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跟踪标识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TWS跟踪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TAS跟踪</w:t>
            </w:r>
            <w:r w:rsidR="00420241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="00420241">
              <w:rPr>
                <w:rFonts w:hint="eastAsia"/>
                <w:sz w:val="18"/>
                <w:szCs w:val="18"/>
              </w:rPr>
              <w:t>2</w:t>
            </w:r>
            <w:r w:rsidR="00420241" w:rsidRPr="0089296B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="00420241" w:rsidRPr="0089296B">
              <w:rPr>
                <w:rFonts w:asciiTheme="minorEastAsia" w:hAnsiTheme="minorEastAsia"/>
                <w:sz w:val="18"/>
                <w:szCs w:val="18"/>
              </w:rPr>
              <w:t>TAS</w:t>
            </w:r>
            <w:r w:rsidR="00420241">
              <w:rPr>
                <w:rFonts w:asciiTheme="minorEastAsia" w:hAnsiTheme="minorEastAsia"/>
                <w:sz w:val="18"/>
                <w:szCs w:val="18"/>
              </w:rPr>
              <w:t>分类</w:t>
            </w:r>
          </w:p>
        </w:tc>
      </w:tr>
      <w:tr w:rsidR="001A30AD" w:rsidRPr="00F14137" w14:paraId="65B539A9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4A0F6B32" w14:textId="77777777" w:rsidR="001A30AD" w:rsidRPr="00F14137" w:rsidRDefault="001A30AD" w:rsidP="001A30AD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C903D85" w14:textId="77777777" w:rsidR="001A30AD" w:rsidRPr="00C73EE3" w:rsidRDefault="001A30AD" w:rsidP="001A30A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waveType</w:t>
            </w:r>
          </w:p>
        </w:tc>
        <w:tc>
          <w:tcPr>
            <w:tcW w:w="850" w:type="dxa"/>
            <w:vAlign w:val="center"/>
          </w:tcPr>
          <w:p w14:paraId="549507C8" w14:textId="77777777" w:rsidR="001A30AD" w:rsidRPr="00C73EE3" w:rsidRDefault="001A30AD" w:rsidP="001A30A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74587625" w14:textId="77777777" w:rsidR="001A30AD" w:rsidRPr="00C73EE3" w:rsidRDefault="001A30AD" w:rsidP="001A30A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14:paraId="00B95844" w14:textId="77777777" w:rsidR="001A30AD" w:rsidRPr="00C73EE3" w:rsidRDefault="001A30AD" w:rsidP="001A30A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617BCEB1" w14:textId="77777777" w:rsidR="001A30AD" w:rsidRPr="00C73EE3" w:rsidRDefault="001A30AD" w:rsidP="00F5542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波形编码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A帧（</w:t>
            </w:r>
            <w:r>
              <w:rPr>
                <w:rFonts w:asciiTheme="minorEastAsia" w:hAnsiTheme="minorEastAsia"/>
                <w:sz w:val="18"/>
                <w:szCs w:val="18"/>
              </w:rPr>
              <w:t>PRI-2</w:t>
            </w:r>
            <w:r w:rsidR="00B549E2"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5us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B帧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/>
                <w:sz w:val="18"/>
                <w:szCs w:val="18"/>
              </w:rPr>
              <w:t>PRI-2</w:t>
            </w:r>
            <w:r w:rsidR="00F5542A">
              <w:rPr>
                <w:rFonts w:asciiTheme="minorEastAsia" w:hAnsi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/>
                <w:sz w:val="18"/>
                <w:szCs w:val="18"/>
              </w:rPr>
              <w:t>5us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F574FA" w:rsidRPr="00F14137" w14:paraId="516E089E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7471FA22" w14:textId="77777777" w:rsidR="00F574FA" w:rsidRPr="00F14137" w:rsidRDefault="00F574FA" w:rsidP="00F574FA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395E037" w14:textId="77777777" w:rsidR="00F574FA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wholeSpaceScanCycleFinalBeamFlag</w:t>
            </w:r>
          </w:p>
        </w:tc>
        <w:tc>
          <w:tcPr>
            <w:tcW w:w="850" w:type="dxa"/>
            <w:vAlign w:val="center"/>
          </w:tcPr>
          <w:p w14:paraId="37C76D2E" w14:textId="77777777" w:rsidR="00F574FA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8B45752" w14:textId="77777777" w:rsidR="00F574FA" w:rsidRPr="00C73EE3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851" w:type="dxa"/>
            <w:vAlign w:val="center"/>
          </w:tcPr>
          <w:p w14:paraId="3986EE48" w14:textId="77777777" w:rsidR="00F574FA" w:rsidRPr="00C73EE3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087025FD" w14:textId="77777777" w:rsidR="00F574FA" w:rsidRPr="00C73EE3" w:rsidRDefault="00F574FA" w:rsidP="00F574F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TWS或TAS模式下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，全空域扫描最后一个波位标识（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yes;0-no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F574FA" w:rsidRPr="00F14137" w14:paraId="7730E572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054D6799" w14:textId="77777777" w:rsidR="00F574FA" w:rsidRPr="00F14137" w:rsidRDefault="00F574FA" w:rsidP="00F574FA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58C1607" w14:textId="77777777" w:rsidR="00F574FA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asOrInitTrackFinalBeamFlag</w:t>
            </w:r>
          </w:p>
        </w:tc>
        <w:tc>
          <w:tcPr>
            <w:tcW w:w="850" w:type="dxa"/>
            <w:vAlign w:val="center"/>
          </w:tcPr>
          <w:p w14:paraId="6A35BBEB" w14:textId="77777777" w:rsidR="00F574FA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A771B1C" w14:textId="77777777" w:rsidR="00F574FA" w:rsidRPr="00C73EE3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851" w:type="dxa"/>
            <w:vAlign w:val="center"/>
          </w:tcPr>
          <w:p w14:paraId="3657DADD" w14:textId="77777777" w:rsidR="00F574FA" w:rsidRPr="00C73EE3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63741405" w14:textId="77777777" w:rsidR="00F574FA" w:rsidRPr="00C73EE3" w:rsidRDefault="00F574FA" w:rsidP="00F574F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AS模式下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每个tas或init类型跟踪目标的最后一个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波位标识（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yes;0-no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F574FA" w:rsidRPr="00F14137" w14:paraId="07225A27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29DF3A41" w14:textId="77777777" w:rsidR="00F574FA" w:rsidRPr="00F14137" w:rsidRDefault="00F574FA" w:rsidP="00F574FA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3CAA28E" w14:textId="77777777" w:rsidR="00F574FA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asAndInitTrackFinishBeamFlag</w:t>
            </w:r>
          </w:p>
        </w:tc>
        <w:tc>
          <w:tcPr>
            <w:tcW w:w="850" w:type="dxa"/>
            <w:vAlign w:val="center"/>
          </w:tcPr>
          <w:p w14:paraId="3FCB24B6" w14:textId="77777777" w:rsidR="00F574FA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F4C2F29" w14:textId="77777777" w:rsidR="00F574FA" w:rsidRPr="00C73EE3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851" w:type="dxa"/>
            <w:vAlign w:val="center"/>
          </w:tcPr>
          <w:p w14:paraId="58BA17F4" w14:textId="77777777" w:rsidR="00F574FA" w:rsidRPr="00C73EE3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7635C062" w14:textId="77777777" w:rsidR="00F574FA" w:rsidRPr="00C73EE3" w:rsidRDefault="00F574FA" w:rsidP="00F574F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AS模式下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，完成对所有</w:t>
            </w:r>
            <w:r>
              <w:rPr>
                <w:rFonts w:asciiTheme="minorEastAsia" w:hAnsiTheme="minorEastAsia"/>
                <w:sz w:val="18"/>
                <w:szCs w:val="18"/>
              </w:rPr>
              <w:t>tas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和</w:t>
            </w:r>
            <w:r>
              <w:rPr>
                <w:rFonts w:asciiTheme="minorEastAsia" w:hAnsiTheme="minorEastAsia"/>
                <w:sz w:val="18"/>
                <w:szCs w:val="18"/>
              </w:rPr>
              <w:t>init类型跟踪目标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波位标识（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yes;0-no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F574FA" w:rsidRPr="00F14137" w14:paraId="2EBB34D6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4BE94908" w14:textId="77777777" w:rsidR="00F574FA" w:rsidRPr="00F14137" w:rsidRDefault="00F574FA" w:rsidP="00F574FA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</w:tcBorders>
            <w:vAlign w:val="center"/>
          </w:tcPr>
          <w:p w14:paraId="4FA3A0F5" w14:textId="77777777" w:rsidR="00F574FA" w:rsidRPr="00F14137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8577F">
              <w:rPr>
                <w:rFonts w:asciiTheme="minorEastAsia" w:hAnsiTheme="minorEastAsia"/>
                <w:sz w:val="18"/>
                <w:szCs w:val="18"/>
              </w:rPr>
              <w:t>reserve</w:t>
            </w:r>
          </w:p>
        </w:tc>
        <w:tc>
          <w:tcPr>
            <w:tcW w:w="850" w:type="dxa"/>
            <w:vAlign w:val="center"/>
          </w:tcPr>
          <w:p w14:paraId="5362A3CE" w14:textId="77777777" w:rsidR="00F574FA" w:rsidRPr="00F14137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A32F6A6" w14:textId="77777777" w:rsidR="00F574FA" w:rsidRPr="00C73EE3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851" w:type="dxa"/>
            <w:vAlign w:val="center"/>
          </w:tcPr>
          <w:p w14:paraId="602CE57E" w14:textId="77777777" w:rsidR="00F574FA" w:rsidRPr="00C73EE3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356CEC8A" w14:textId="77777777" w:rsidR="00F574FA" w:rsidRPr="00F14137" w:rsidRDefault="00F574FA" w:rsidP="00F574F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备用，默认为0</w:t>
            </w:r>
          </w:p>
        </w:tc>
      </w:tr>
      <w:tr w:rsidR="00F574FA" w:rsidRPr="00F14137" w14:paraId="1C682571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E6D340" w14:textId="77777777" w:rsidR="00F574FA" w:rsidRPr="00F14137" w:rsidRDefault="00F574FA" w:rsidP="00F574FA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8433276" w14:textId="77777777" w:rsidR="00F574FA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4F3CE82" w14:textId="77777777" w:rsidR="00F574FA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460B72" w14:textId="77777777" w:rsidR="00F574FA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231F36C" w14:textId="77777777" w:rsidR="00F574FA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1545C5E" w14:textId="77777777" w:rsidR="00F574FA" w:rsidRDefault="00F574FA" w:rsidP="00F574F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F574FA" w:rsidRPr="00F14137" w14:paraId="5E7095F6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627128BB" w14:textId="77777777" w:rsidR="00F574FA" w:rsidRPr="00F14137" w:rsidRDefault="00F574FA" w:rsidP="00F574FA">
            <w:pPr>
              <w:pStyle w:val="a8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A347A9E" w14:textId="77777777" w:rsidR="00F574FA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crc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A50D81D" w14:textId="77777777" w:rsidR="00F574FA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A7FACC6" w14:textId="77777777" w:rsidR="00F574FA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1F13F269" w14:textId="77777777" w:rsidR="00F574FA" w:rsidRDefault="00F574FA" w:rsidP="00F574F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5B476EC0" w14:textId="77777777" w:rsidR="00F574FA" w:rsidRDefault="00F574FA" w:rsidP="00F574F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校验算法：CRC-16 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，校验数据长度从信息同步头到数据结束</w:t>
            </w:r>
          </w:p>
        </w:tc>
      </w:tr>
    </w:tbl>
    <w:p w14:paraId="2035F2E2" w14:textId="77777777" w:rsidR="007D2E39" w:rsidRPr="00F14137" w:rsidRDefault="007D2E39" w:rsidP="007D2E39">
      <w:pPr>
        <w:ind w:firstLine="360"/>
        <w:rPr>
          <w:sz w:val="18"/>
          <w:szCs w:val="18"/>
        </w:rPr>
      </w:pPr>
    </w:p>
    <w:p w14:paraId="50B38CE3" w14:textId="77777777" w:rsidR="007D2E39" w:rsidRPr="00F14137" w:rsidRDefault="007D2E39" w:rsidP="00011620">
      <w:pPr>
        <w:pStyle w:val="3"/>
      </w:pPr>
      <w:bookmarkStart w:id="10" w:name="_Ref111022690"/>
      <w:r w:rsidRPr="00F14137">
        <w:t>调试</w:t>
      </w:r>
      <w:r w:rsidRPr="00F14137">
        <w:rPr>
          <w:rFonts w:hint="eastAsia"/>
        </w:rPr>
        <w:t>/配置参数信息</w:t>
      </w:r>
      <w:bookmarkEnd w:id="10"/>
    </w:p>
    <w:p w14:paraId="1330B091" w14:textId="77777777" w:rsidR="006843F8" w:rsidRPr="00F14137" w:rsidRDefault="006843F8" w:rsidP="006843F8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发送方向：上位机&lt;-&gt;数据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数据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模块&lt;</w:t>
      </w:r>
      <w:r>
        <w:rPr>
          <w:sz w:val="18"/>
          <w:szCs w:val="18"/>
        </w:rPr>
        <w:t>-&gt;</w:t>
      </w:r>
      <w:r>
        <w:rPr>
          <w:rFonts w:hint="eastAsia"/>
          <w:sz w:val="18"/>
          <w:szCs w:val="18"/>
        </w:rPr>
        <w:t>信号处理模块</w:t>
      </w:r>
      <w:r w:rsidRPr="00F14137">
        <w:rPr>
          <w:sz w:val="18"/>
          <w:szCs w:val="18"/>
        </w:rPr>
        <w:t xml:space="preserve"> </w:t>
      </w:r>
    </w:p>
    <w:p w14:paraId="4DF264D2" w14:textId="77777777" w:rsidR="006843F8" w:rsidRPr="00F14137" w:rsidRDefault="006843F8" w:rsidP="006843F8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发送方式：按需发送</w:t>
      </w:r>
    </w:p>
    <w:p w14:paraId="6712A454" w14:textId="3D1F30BB" w:rsidR="007D2E39" w:rsidRPr="00F14137" w:rsidRDefault="007D2E39" w:rsidP="006843F8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报文格式如表</w:t>
      </w:r>
      <w:r w:rsidR="002340DF">
        <w:rPr>
          <w:sz w:val="18"/>
          <w:szCs w:val="18"/>
        </w:rPr>
        <w:t>7</w:t>
      </w:r>
      <w:r w:rsidRPr="00F14137">
        <w:rPr>
          <w:rFonts w:hint="eastAsia"/>
          <w:sz w:val="18"/>
          <w:szCs w:val="18"/>
        </w:rPr>
        <w:t>所示：</w:t>
      </w:r>
    </w:p>
    <w:p w14:paraId="513714C3" w14:textId="5E382E88" w:rsidR="007D2E39" w:rsidRPr="00F14137" w:rsidRDefault="007D2E39" w:rsidP="007D2E39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 w:rsidR="002340DF">
        <w:rPr>
          <w:rFonts w:ascii="宋体" w:eastAsia="宋体" w:hAnsi="宋体" w:cs="Times New Roman"/>
          <w:b/>
          <w:sz w:val="18"/>
          <w:szCs w:val="18"/>
        </w:rPr>
        <w:t>7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 调试</w:t>
      </w:r>
      <w:r w:rsidRPr="00F14137">
        <w:rPr>
          <w:rFonts w:ascii="宋体" w:eastAsia="宋体" w:hAnsi="宋体" w:cs="Times New Roman" w:hint="eastAsia"/>
          <w:b/>
          <w:sz w:val="18"/>
          <w:szCs w:val="18"/>
        </w:rPr>
        <w:t>/配置参数信息</w:t>
      </w:r>
    </w:p>
    <w:tbl>
      <w:tblPr>
        <w:tblStyle w:val="11"/>
        <w:tblW w:w="905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672"/>
        <w:gridCol w:w="850"/>
        <w:gridCol w:w="851"/>
        <w:gridCol w:w="851"/>
        <w:gridCol w:w="4393"/>
      </w:tblGrid>
      <w:tr w:rsidR="00F57A18" w:rsidRPr="00F14137" w14:paraId="74B76BF9" w14:textId="77777777" w:rsidTr="004058C7">
        <w:trPr>
          <w:trHeight w:val="20"/>
          <w:tblHeader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9246C68" w14:textId="77777777" w:rsidR="00F57A18" w:rsidRPr="00F14137" w:rsidRDefault="00F57A18" w:rsidP="00F57A1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167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55FBD62" w14:textId="77777777" w:rsidR="00F57A18" w:rsidRPr="00F14137" w:rsidRDefault="00F57A18" w:rsidP="00F57A1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4F105C9" w14:textId="77777777" w:rsidR="00F57A18" w:rsidRPr="00F14137" w:rsidRDefault="00F57A18" w:rsidP="00F57A1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D77B7CC" w14:textId="77777777" w:rsidR="00F57A18" w:rsidRPr="00F14137" w:rsidRDefault="00F57A18" w:rsidP="00F57A1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4D30DC2" w14:textId="77777777" w:rsidR="00F57A18" w:rsidRPr="00F14137" w:rsidRDefault="00F57A18" w:rsidP="00F57A1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Scale</w:t>
            </w:r>
          </w:p>
        </w:tc>
        <w:tc>
          <w:tcPr>
            <w:tcW w:w="439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FC3C708" w14:textId="77777777" w:rsidR="00F57A18" w:rsidRPr="00F14137" w:rsidRDefault="00F57A18" w:rsidP="00F57A1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06CA0" w:rsidRPr="00F14137" w14:paraId="2216B250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BB62924" w14:textId="77777777" w:rsidR="00906CA0" w:rsidRPr="00F563E0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6552351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38C115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53F042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E350592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23739A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906CA0" w:rsidRPr="00F14137" w14:paraId="135E0EA3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C378F5" w14:textId="77777777" w:rsidR="00906CA0" w:rsidRPr="00F563E0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043D4C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B074D6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7F02B2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972F0C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F4A4AC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信息包头、实际信息长度、包尾长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906CA0" w:rsidRPr="00F14137" w14:paraId="7B8350E4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6446E1" w14:textId="77777777" w:rsidR="00906CA0" w:rsidRPr="00F563E0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FFDA0B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95C833A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2340DB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7BE3E7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7E306A9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帧ID，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0重新开始计数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，同一处理周期内的参数及处理结果信息必须使用相同的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906CA0" w:rsidRPr="00F14137" w14:paraId="4F0BCD4F" w14:textId="77777777" w:rsidTr="004914B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C33050" w14:textId="77777777" w:rsidR="00906CA0" w:rsidRPr="00F563E0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216613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55A7DE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15B5A1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2E5D45A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6106BFE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，本次开机到当前帧开始数据采集的相对时间，非周期数据为本次开机到到生成本帧数据的相对时间</w:t>
            </w:r>
          </w:p>
        </w:tc>
      </w:tr>
      <w:tr w:rsidR="00906CA0" w:rsidRPr="00F14137" w14:paraId="062BDD60" w14:textId="77777777" w:rsidTr="004914B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D027F8" w14:textId="77777777" w:rsidR="00906CA0" w:rsidRPr="00F563E0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69A0785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E1F5C85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2D470A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80B13B1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BFF2498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946A0">
              <w:rPr>
                <w:rFonts w:asciiTheme="minorEastAsia" w:hAnsiTheme="minorEastAsia" w:hint="eastAsia"/>
                <w:sz w:val="18"/>
                <w:szCs w:val="18"/>
              </w:rPr>
              <w:t>调试/配置参数信息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2946A0">
              <w:rPr>
                <w:rFonts w:asciiTheme="minorEastAsia" w:hAnsiTheme="minorEastAsia" w:hint="eastAsia"/>
                <w:sz w:val="18"/>
                <w:szCs w:val="18"/>
              </w:rPr>
              <w:t>0x2001</w:t>
            </w:r>
          </w:p>
        </w:tc>
      </w:tr>
      <w:tr w:rsidR="00906CA0" w:rsidRPr="00F14137" w14:paraId="00EBD16D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D84C9E" w14:textId="77777777" w:rsidR="00906CA0" w:rsidRPr="00F563E0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40031B4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67F73DF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8D15AB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9850AED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000FCB7" w14:textId="77777777" w:rsidR="00906CA0" w:rsidRPr="00C73EE3" w:rsidRDefault="00906CA0" w:rsidP="00906CA0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906CA0" w:rsidRPr="00F14137" w14:paraId="3B4703AF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1CDE703" w14:textId="77777777" w:rsidR="00906CA0" w:rsidRPr="00F563E0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3244293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11AB062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7ED752D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B4F41A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053820" w14:textId="77777777" w:rsidR="00906CA0" w:rsidRPr="00C73EE3" w:rsidRDefault="00906CA0" w:rsidP="00906CA0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906CA0" w:rsidRPr="00F14137" w14:paraId="2B4D4E26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65252B" w14:textId="77777777" w:rsidR="00906CA0" w:rsidRPr="00F563E0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4FBF3B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36827C2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C9F18D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7449147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862F93" w14:textId="77777777" w:rsidR="00906CA0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42DC11FD" w14:textId="77777777" w:rsidR="00906CA0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14:paraId="0FAAECDB" w14:textId="77777777" w:rsidR="00906CA0" w:rsidRPr="00C73EE3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906CA0" w:rsidRPr="00F14137" w14:paraId="06DBCFE5" w14:textId="77777777" w:rsidTr="004914B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FBBD14F" w14:textId="77777777" w:rsidR="00906CA0" w:rsidRPr="00F563E0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59A4CE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145C42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243FB3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AC62D6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258770C" w14:textId="77777777" w:rsidR="00906CA0" w:rsidRPr="00C73EE3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版本号：0x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</w:p>
        </w:tc>
      </w:tr>
      <w:tr w:rsidR="00906CA0" w:rsidRPr="00F14137" w14:paraId="4DD35A5A" w14:textId="7777777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9C33113" w14:textId="77777777" w:rsidR="00906CA0" w:rsidRPr="00F563E0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03E782D" w14:textId="77777777"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951AC2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305819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FB085D4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0B128D" w14:textId="77777777" w:rsidR="00906CA0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906CA0" w:rsidRPr="00F14137" w14:paraId="7973018C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403E1233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84D10C3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rSwitchCtrl</w:t>
            </w:r>
          </w:p>
        </w:tc>
        <w:tc>
          <w:tcPr>
            <w:tcW w:w="850" w:type="dxa"/>
            <w:vAlign w:val="center"/>
          </w:tcPr>
          <w:p w14:paraId="2F88C156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C6DD86F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14:paraId="0D14EC26" w14:textId="77777777" w:rsidR="00906CA0" w:rsidRPr="0089296B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76B42EC4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组件开关控制，FF：全开，00：全关；0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1：只打开中间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8个通道；0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2：打开中间1/4个通道；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4：打开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/2个通道；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 xml:space="preserve">8：打开所有通道；其他：全关； </w:t>
            </w:r>
          </w:p>
        </w:tc>
      </w:tr>
      <w:tr w:rsidR="00906CA0" w:rsidRPr="00F14137" w14:paraId="79C2C5F6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4C0F4AE0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1B84653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orkMode</w:t>
            </w:r>
          </w:p>
        </w:tc>
        <w:tc>
          <w:tcPr>
            <w:tcW w:w="850" w:type="dxa"/>
            <w:vAlign w:val="center"/>
          </w:tcPr>
          <w:p w14:paraId="156E948E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4E45BA1E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14:paraId="6401FA05" w14:textId="77777777" w:rsidR="00906CA0" w:rsidRPr="0089296B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3AE18BF3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工作方式，0x00：搜索模式， 0x01：跟踪模式；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906CA0" w:rsidRPr="00F14137" w14:paraId="72741BF1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403162A8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1A29D46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8577F">
              <w:rPr>
                <w:rFonts w:asciiTheme="minorEastAsia" w:hAnsiTheme="minorEastAsia"/>
                <w:sz w:val="18"/>
                <w:szCs w:val="18"/>
              </w:rPr>
              <w:t>workWaveCode</w:t>
            </w:r>
          </w:p>
        </w:tc>
        <w:tc>
          <w:tcPr>
            <w:tcW w:w="850" w:type="dxa"/>
            <w:vAlign w:val="center"/>
          </w:tcPr>
          <w:p w14:paraId="167862E5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376A437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14:paraId="19868E3A" w14:textId="77777777" w:rsidR="00906CA0" w:rsidRPr="0089296B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5A0AFC0B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工作波形码，不同模式波形要求见表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906CA0" w:rsidRPr="00F14137" w14:paraId="1A99D4E9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6B60E69B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F7BC476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orkFreqCode</w:t>
            </w:r>
          </w:p>
        </w:tc>
        <w:tc>
          <w:tcPr>
            <w:tcW w:w="850" w:type="dxa"/>
            <w:vAlign w:val="center"/>
          </w:tcPr>
          <w:p w14:paraId="4A2CE252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6F33C94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14:paraId="2C67DCF9" w14:textId="77777777" w:rsidR="00906CA0" w:rsidRPr="0089296B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279502D1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工作频点，0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-2，共计三个频率点；</w:t>
            </w:r>
          </w:p>
        </w:tc>
      </w:tr>
      <w:tr w:rsidR="00906CA0" w:rsidRPr="00F14137" w14:paraId="53B086C9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1A899EFA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CA4965E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p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fPeriod</w:t>
            </w:r>
          </w:p>
        </w:tc>
        <w:tc>
          <w:tcPr>
            <w:tcW w:w="850" w:type="dxa"/>
            <w:vAlign w:val="center"/>
          </w:tcPr>
          <w:p w14:paraId="41295ACE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A8D75B0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14:paraId="4FE8CD82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3120D5A2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PRF周期，0x00：1#PRF号；0x01：2#PRF号</w:t>
            </w:r>
          </w:p>
        </w:tc>
      </w:tr>
      <w:tr w:rsidR="00906CA0" w:rsidRPr="00F14137" w14:paraId="3F60C896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362FAC2E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DED2E69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accuNum</w:t>
            </w:r>
          </w:p>
        </w:tc>
        <w:tc>
          <w:tcPr>
            <w:tcW w:w="850" w:type="dxa"/>
            <w:vAlign w:val="center"/>
          </w:tcPr>
          <w:p w14:paraId="6F1A59D8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0F59C4B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14:paraId="4979C795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5FEA6CE7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积累点数控制，0为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64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点，1为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32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点，默认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</w:tr>
      <w:tr w:rsidR="00906CA0" w:rsidRPr="00F14137" w14:paraId="3D8B5516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7EFC0731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5ACE7CD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noiseCoef</w:t>
            </w:r>
          </w:p>
        </w:tc>
        <w:tc>
          <w:tcPr>
            <w:tcW w:w="850" w:type="dxa"/>
            <w:vAlign w:val="center"/>
          </w:tcPr>
          <w:p w14:paraId="754566D5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0286DE89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14:paraId="0B13E9A4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2^7</w:t>
            </w:r>
          </w:p>
        </w:tc>
        <w:tc>
          <w:tcPr>
            <w:tcW w:w="4393" w:type="dxa"/>
            <w:vAlign w:val="center"/>
          </w:tcPr>
          <w:p w14:paraId="15F6F114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噪声门限系数</w:t>
            </w:r>
          </w:p>
        </w:tc>
      </w:tr>
      <w:tr w:rsidR="00906CA0" w:rsidRPr="00F14137" w14:paraId="71955E3A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254C0CDD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196509A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clutterCoef</w:t>
            </w:r>
          </w:p>
        </w:tc>
        <w:tc>
          <w:tcPr>
            <w:tcW w:w="850" w:type="dxa"/>
            <w:vAlign w:val="center"/>
          </w:tcPr>
          <w:p w14:paraId="2E9F0760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5EAC937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14:paraId="3B360691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2^7</w:t>
            </w:r>
          </w:p>
        </w:tc>
        <w:tc>
          <w:tcPr>
            <w:tcW w:w="4393" w:type="dxa"/>
            <w:vAlign w:val="center"/>
          </w:tcPr>
          <w:p w14:paraId="22A6BC5F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杂波图门限系数</w:t>
            </w:r>
          </w:p>
        </w:tc>
      </w:tr>
      <w:tr w:rsidR="00906CA0" w:rsidRPr="00F14137" w14:paraId="039320EE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0A4CCF7C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FC077A0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cfarCoef</w:t>
            </w:r>
          </w:p>
        </w:tc>
        <w:tc>
          <w:tcPr>
            <w:tcW w:w="850" w:type="dxa"/>
            <w:vAlign w:val="center"/>
          </w:tcPr>
          <w:p w14:paraId="55BA1C13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FD3F4C5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14:paraId="61620AAC" w14:textId="77777777" w:rsidR="00906CA0" w:rsidRPr="00DC379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2^7</w:t>
            </w:r>
          </w:p>
        </w:tc>
        <w:tc>
          <w:tcPr>
            <w:tcW w:w="4393" w:type="dxa"/>
            <w:vAlign w:val="center"/>
          </w:tcPr>
          <w:p w14:paraId="094051EA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恒虚警门限系数</w:t>
            </w:r>
          </w:p>
        </w:tc>
      </w:tr>
      <w:tr w:rsidR="00906CA0" w:rsidRPr="00F14137" w14:paraId="620C88C6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3E62F04D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4A98965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focusRangeMin</w:t>
            </w:r>
          </w:p>
        </w:tc>
        <w:tc>
          <w:tcPr>
            <w:tcW w:w="850" w:type="dxa"/>
            <w:vAlign w:val="center"/>
          </w:tcPr>
          <w:p w14:paraId="2708D636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90EAC76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14:paraId="62FAF259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5030251C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重点关注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距离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范围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下限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，最小作用距离单元</w:t>
            </w:r>
          </w:p>
        </w:tc>
      </w:tr>
      <w:tr w:rsidR="00906CA0" w:rsidRPr="00F14137" w14:paraId="47F3B8DB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15E7F976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F59DC0F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focusRangeMax</w:t>
            </w:r>
          </w:p>
        </w:tc>
        <w:tc>
          <w:tcPr>
            <w:tcW w:w="850" w:type="dxa"/>
            <w:vAlign w:val="center"/>
          </w:tcPr>
          <w:p w14:paraId="355C347E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D56A828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14:paraId="707DCCF6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252CEFAE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重点关注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距离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范围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上限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最大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作用距离单元</w:t>
            </w:r>
          </w:p>
        </w:tc>
      </w:tr>
      <w:tr w:rsidR="00906CA0" w:rsidRPr="00F14137" w14:paraId="78BF406C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6C0790CF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94B3A93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lutterCurveNum</w:t>
            </w:r>
          </w:p>
        </w:tc>
        <w:tc>
          <w:tcPr>
            <w:tcW w:w="850" w:type="dxa"/>
            <w:vAlign w:val="center"/>
          </w:tcPr>
          <w:p w14:paraId="56131076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46B70D6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14:paraId="18D47FC9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2B3704C8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抠杂波点数</w:t>
            </w:r>
            <w:r w:rsidRPr="00F14137">
              <w:rPr>
                <w:rFonts w:asciiTheme="minorEastAsia" w:hAnsiTheme="minorEastAsia" w:hint="eastAsia"/>
                <w:noProof/>
                <w:color w:val="000000" w:themeColor="text1"/>
                <w:kern w:val="0"/>
                <w:sz w:val="18"/>
                <w:szCs w:val="18"/>
              </w:rPr>
              <w:t>，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值域范围[0,63]</w:t>
            </w:r>
          </w:p>
        </w:tc>
      </w:tr>
      <w:tr w:rsidR="00906CA0" w:rsidRPr="00F14137" w14:paraId="675872B3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5C177248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A882886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lobeCompCoef</w:t>
            </w:r>
          </w:p>
        </w:tc>
        <w:tc>
          <w:tcPr>
            <w:tcW w:w="850" w:type="dxa"/>
            <w:vAlign w:val="center"/>
          </w:tcPr>
          <w:p w14:paraId="24875387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769C3A61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14:paraId="6278A15C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2^7</w:t>
            </w:r>
          </w:p>
        </w:tc>
        <w:tc>
          <w:tcPr>
            <w:tcW w:w="4393" w:type="dxa"/>
            <w:vAlign w:val="center"/>
          </w:tcPr>
          <w:p w14:paraId="48D325A8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波瓣压缩，输入最小0.5，最大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</w:tr>
      <w:tr w:rsidR="00906CA0" w:rsidRPr="00F14137" w14:paraId="0C763802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4735209B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C30C382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hesionVelThre</w:t>
            </w:r>
          </w:p>
        </w:tc>
        <w:tc>
          <w:tcPr>
            <w:tcW w:w="850" w:type="dxa"/>
            <w:vAlign w:val="center"/>
          </w:tcPr>
          <w:p w14:paraId="55C92CF7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1CED84C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14:paraId="174CA9EA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731F225D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凝聚速度门限，信处凝聚速度滤波器门限，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值域范围[0,63]</w:t>
            </w:r>
          </w:p>
        </w:tc>
      </w:tr>
      <w:tr w:rsidR="00906CA0" w:rsidRPr="00F14137" w14:paraId="005BF4EC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2E4F5FB2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61707A1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hesionRgnThre</w:t>
            </w:r>
          </w:p>
        </w:tc>
        <w:tc>
          <w:tcPr>
            <w:tcW w:w="850" w:type="dxa"/>
            <w:vAlign w:val="center"/>
          </w:tcPr>
          <w:p w14:paraId="2C8C8EC5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74DE8E5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14:paraId="72EC5E0C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70E0EFC9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凝聚距离门限，信处距离凝聚门限，单位：距离单元；</w:t>
            </w:r>
          </w:p>
        </w:tc>
      </w:tr>
      <w:tr w:rsidR="00906CA0" w:rsidRPr="00F14137" w14:paraId="00A53B52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62CFC1CC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74A9490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lutterMapSwitch</w:t>
            </w:r>
          </w:p>
        </w:tc>
        <w:tc>
          <w:tcPr>
            <w:tcW w:w="850" w:type="dxa"/>
            <w:vAlign w:val="center"/>
          </w:tcPr>
          <w:p w14:paraId="63323E4A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198C7EE4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14:paraId="3DECBAC8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3DC66F36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杂波图开关，0为打开，1为关闭，默认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</w:tr>
      <w:tr w:rsidR="00906CA0" w:rsidRPr="00F14137" w14:paraId="0FC734D8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5DE15DF4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9DE3714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lutterMapUpdateCoef</w:t>
            </w:r>
          </w:p>
        </w:tc>
        <w:tc>
          <w:tcPr>
            <w:tcW w:w="850" w:type="dxa"/>
            <w:vAlign w:val="center"/>
          </w:tcPr>
          <w:p w14:paraId="4CF3CC9D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FFD6E6A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14:paraId="7881A801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211723DA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杂波图更新系数，无符号数，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值域范围[0,255]</w:t>
            </w:r>
          </w:p>
        </w:tc>
      </w:tr>
      <w:tr w:rsidR="00906CA0" w:rsidRPr="00F14137" w14:paraId="5EB4726A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6843035B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DE49F6F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zi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CalcSlope</w:t>
            </w:r>
          </w:p>
        </w:tc>
        <w:tc>
          <w:tcPr>
            <w:tcW w:w="850" w:type="dxa"/>
            <w:vAlign w:val="center"/>
          </w:tcPr>
          <w:p w14:paraId="76C55C4F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C732DA0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vAlign w:val="center"/>
          </w:tcPr>
          <w:p w14:paraId="39AA0E65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4BF7062B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方位测角斜率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，值域范围[-128,127]</w:t>
            </w:r>
          </w:p>
        </w:tc>
      </w:tr>
      <w:tr w:rsidR="00906CA0" w:rsidRPr="00F14137" w14:paraId="61780F50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4B9641B2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E6326CC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zi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CalcPhase</w:t>
            </w:r>
          </w:p>
        </w:tc>
        <w:tc>
          <w:tcPr>
            <w:tcW w:w="850" w:type="dxa"/>
            <w:vAlign w:val="center"/>
          </w:tcPr>
          <w:p w14:paraId="1CD457D9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193ADD5A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vAlign w:val="center"/>
          </w:tcPr>
          <w:p w14:paraId="024A7E0C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7ED2363F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方位测角相位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，值域范围[0,36]</w:t>
            </w:r>
          </w:p>
        </w:tc>
      </w:tr>
      <w:tr w:rsidR="00906CA0" w:rsidRPr="00F14137" w14:paraId="1617B9A3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55F06DB7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3ADF6C7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eleCalcSlope</w:t>
            </w:r>
          </w:p>
        </w:tc>
        <w:tc>
          <w:tcPr>
            <w:tcW w:w="850" w:type="dxa"/>
            <w:vAlign w:val="center"/>
          </w:tcPr>
          <w:p w14:paraId="43E0D5FB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37DE609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vAlign w:val="center"/>
          </w:tcPr>
          <w:p w14:paraId="2FEEB7AB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7408F123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俯仰测角斜率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，值域范围[-128,127]</w:t>
            </w:r>
          </w:p>
        </w:tc>
      </w:tr>
      <w:tr w:rsidR="00906CA0" w:rsidRPr="00F14137" w14:paraId="0A755B9B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273967AD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04B19EF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eleCalcPhase</w:t>
            </w:r>
          </w:p>
        </w:tc>
        <w:tc>
          <w:tcPr>
            <w:tcW w:w="850" w:type="dxa"/>
            <w:vAlign w:val="center"/>
          </w:tcPr>
          <w:p w14:paraId="3C2EC79B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9AC60B8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vAlign w:val="center"/>
          </w:tcPr>
          <w:p w14:paraId="150763C3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578AFF6A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俯仰测角相位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，值域范围[0,36]</w:t>
            </w:r>
          </w:p>
        </w:tc>
      </w:tr>
      <w:tr w:rsidR="00906CA0" w:rsidRPr="00F14137" w14:paraId="326DB08E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5347F178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A077039" w14:textId="77777777"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aziScanCenter</w:t>
            </w:r>
          </w:p>
        </w:tc>
        <w:tc>
          <w:tcPr>
            <w:tcW w:w="850" w:type="dxa"/>
            <w:vAlign w:val="center"/>
          </w:tcPr>
          <w:p w14:paraId="5A68F633" w14:textId="77777777"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7B9E4E9" w14:textId="77777777"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vAlign w:val="center"/>
          </w:tcPr>
          <w:p w14:paraId="018F8515" w14:textId="77777777"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79F12036" w14:textId="77777777" w:rsidR="00906CA0" w:rsidRPr="00DB4956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方位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扫描中心， -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60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°～+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60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°，默认为0</w:t>
            </w:r>
          </w:p>
        </w:tc>
      </w:tr>
      <w:tr w:rsidR="00906CA0" w:rsidRPr="00F14137" w14:paraId="7D3801D2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351AFD0C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76A7772" w14:textId="77777777"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aziScanScope</w:t>
            </w:r>
          </w:p>
        </w:tc>
        <w:tc>
          <w:tcPr>
            <w:tcW w:w="850" w:type="dxa"/>
            <w:vAlign w:val="center"/>
          </w:tcPr>
          <w:p w14:paraId="7A753231" w14:textId="77777777"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D138393" w14:textId="77777777"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14:paraId="70AB8F51" w14:textId="77777777"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00A60C71" w14:textId="77777777" w:rsidR="00906CA0" w:rsidRPr="00DB4956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方位扫描范围， 0、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0、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4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0、90、12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0，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默认为1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</w:tr>
      <w:tr w:rsidR="00906CA0" w:rsidRPr="00F14137" w14:paraId="44625018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68AACD06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B884E98" w14:textId="77777777"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eleScanCenter</w:t>
            </w:r>
          </w:p>
        </w:tc>
        <w:tc>
          <w:tcPr>
            <w:tcW w:w="850" w:type="dxa"/>
            <w:vAlign w:val="center"/>
          </w:tcPr>
          <w:p w14:paraId="373C213E" w14:textId="77777777"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18D42377" w14:textId="77777777"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vAlign w:val="center"/>
          </w:tcPr>
          <w:p w14:paraId="1D613AD7" w14:textId="77777777"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361AFCD5" w14:textId="77777777" w:rsidR="00906CA0" w:rsidRPr="00DB4956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俯仰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扫描中心，-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20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°～+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20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°，默认为0</w:t>
            </w:r>
          </w:p>
        </w:tc>
      </w:tr>
      <w:tr w:rsidR="00906CA0" w:rsidRPr="00F14137" w14:paraId="7B25FD26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0AA784F6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7A4757B" w14:textId="77777777"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eleScanScope</w:t>
            </w:r>
          </w:p>
        </w:tc>
        <w:tc>
          <w:tcPr>
            <w:tcW w:w="850" w:type="dxa"/>
            <w:vAlign w:val="center"/>
          </w:tcPr>
          <w:p w14:paraId="5B3BDEA7" w14:textId="77777777"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2D986E2" w14:textId="77777777"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14:paraId="0E185A41" w14:textId="77777777"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574B3465" w14:textId="77777777" w:rsidR="00906CA0" w:rsidRPr="00DB4956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俯仰扫描范围，0、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0、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0、4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0，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默认为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4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</w:tr>
      <w:tr w:rsidR="00906CA0" w:rsidRPr="00F14137" w14:paraId="385A708F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7B6DA1AC" w14:textId="77777777" w:rsidR="00906CA0" w:rsidRPr="00F14137" w:rsidRDefault="00906CA0" w:rsidP="00906CA0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</w:tcBorders>
            <w:vAlign w:val="center"/>
          </w:tcPr>
          <w:p w14:paraId="37E041E4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herentDetectSwitch</w:t>
            </w:r>
          </w:p>
        </w:tc>
        <w:tc>
          <w:tcPr>
            <w:tcW w:w="850" w:type="dxa"/>
            <w:vAlign w:val="center"/>
          </w:tcPr>
          <w:p w14:paraId="314C8BCA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9B948E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14:paraId="4B9EF310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2BDF80BC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相关检测开关，小目标相关检测开关： 1代表开（相关后上报），0代表关（不相关，直接上报），默认为0</w:t>
            </w:r>
          </w:p>
        </w:tc>
      </w:tr>
      <w:tr w:rsidR="00C67AA9" w:rsidRPr="00F14137" w14:paraId="5DE0189C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009CE3A3" w14:textId="77777777" w:rsidR="00C67AA9" w:rsidRPr="00F14137" w:rsidRDefault="00C67AA9" w:rsidP="00C67AA9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</w:tcBorders>
            <w:vAlign w:val="center"/>
          </w:tcPr>
          <w:p w14:paraId="1DD594D9" w14:textId="77777777" w:rsidR="00C67AA9" w:rsidRPr="00F14137" w:rsidRDefault="00EA027F" w:rsidP="00C67AA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velUnambigiousMethod</w:t>
            </w:r>
          </w:p>
        </w:tc>
        <w:tc>
          <w:tcPr>
            <w:tcW w:w="850" w:type="dxa"/>
            <w:vAlign w:val="center"/>
          </w:tcPr>
          <w:p w14:paraId="25BBF7E4" w14:textId="77777777" w:rsidR="00C67AA9" w:rsidRPr="00F14137" w:rsidRDefault="00C67AA9" w:rsidP="00C67AA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721A781" w14:textId="77777777" w:rsidR="00C67AA9" w:rsidRPr="00F14137" w:rsidRDefault="00C67AA9" w:rsidP="00C67AA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14:paraId="2123CE81" w14:textId="77777777" w:rsidR="00C67AA9" w:rsidRPr="00F14137" w:rsidRDefault="00C67AA9" w:rsidP="00C67AA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75B5E35B" w14:textId="77777777" w:rsidR="00C67AA9" w:rsidRPr="00F14137" w:rsidRDefault="00C67AA9" w:rsidP="00C67AA9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速度解模糊方法，0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NO_U</w:t>
            </w:r>
            <w:r w:rsidR="00A01CEF"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AMBIGIOUS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；1：W</w:t>
            </w:r>
            <w:r>
              <w:rPr>
                <w:rFonts w:asciiTheme="minorEastAsia" w:hAnsiTheme="minorEastAsia"/>
                <w:sz w:val="18"/>
                <w:szCs w:val="18"/>
              </w:rPr>
              <w:t>HOLE_SCAN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；2：S</w:t>
            </w:r>
            <w:r>
              <w:rPr>
                <w:rFonts w:asciiTheme="minorEastAsia" w:hAnsiTheme="minorEastAsia"/>
                <w:sz w:val="18"/>
                <w:szCs w:val="18"/>
              </w:rPr>
              <w:t>TEP_SCAN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，默认为2</w:t>
            </w:r>
          </w:p>
        </w:tc>
      </w:tr>
      <w:tr w:rsidR="00C67AA9" w:rsidRPr="00F14137" w14:paraId="1CF535F4" w14:textId="77777777" w:rsidTr="004058C7">
        <w:trPr>
          <w:trHeight w:val="20"/>
          <w:jc w:val="center"/>
        </w:trPr>
        <w:tc>
          <w:tcPr>
            <w:tcW w:w="440" w:type="dxa"/>
            <w:vAlign w:val="center"/>
          </w:tcPr>
          <w:p w14:paraId="791D10EE" w14:textId="77777777" w:rsidR="00C67AA9" w:rsidRPr="00F14137" w:rsidRDefault="00C67AA9" w:rsidP="00C67AA9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6B1F68C1" w14:textId="77777777" w:rsidR="00C67AA9" w:rsidRPr="00F14137" w:rsidRDefault="00C67AA9" w:rsidP="00C67AA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8577F">
              <w:rPr>
                <w:rFonts w:asciiTheme="minorEastAsia" w:hAnsiTheme="minorEastAsia"/>
                <w:sz w:val="18"/>
                <w:szCs w:val="18"/>
              </w:rPr>
              <w:t>reserve</w:t>
            </w:r>
          </w:p>
        </w:tc>
        <w:tc>
          <w:tcPr>
            <w:tcW w:w="850" w:type="dxa"/>
            <w:vAlign w:val="center"/>
          </w:tcPr>
          <w:p w14:paraId="2F029C57" w14:textId="77777777" w:rsidR="00C67AA9" w:rsidRPr="00F14137" w:rsidRDefault="00C67AA9" w:rsidP="00C67AA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2*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234828F" w14:textId="77777777" w:rsidR="00C67AA9" w:rsidRPr="00F14137" w:rsidRDefault="00C67AA9" w:rsidP="00C67AA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14:paraId="03817055" w14:textId="77777777" w:rsidR="00C67AA9" w:rsidRPr="00F14137" w:rsidRDefault="00C67AA9" w:rsidP="00C67AA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14:paraId="17BF3231" w14:textId="77777777" w:rsidR="00C67AA9" w:rsidRPr="00F14137" w:rsidRDefault="00C67AA9" w:rsidP="00C67AA9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备用，默认为0</w:t>
            </w:r>
          </w:p>
        </w:tc>
      </w:tr>
      <w:tr w:rsidR="00C67AA9" w:rsidRPr="00F14137" w14:paraId="0B8B898B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23954E" w14:textId="77777777" w:rsidR="00C67AA9" w:rsidRPr="00F14137" w:rsidRDefault="00C67AA9" w:rsidP="00C67AA9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E2385A3" w14:textId="77777777" w:rsidR="00C67AA9" w:rsidRDefault="00C67AA9" w:rsidP="00C67AA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CA8FD0" w14:textId="77777777" w:rsidR="00C67AA9" w:rsidRDefault="00C67AA9" w:rsidP="00C67AA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CFBF0FC" w14:textId="77777777" w:rsidR="00C67AA9" w:rsidRDefault="00C67AA9" w:rsidP="00C67AA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58C5E6" w14:textId="77777777" w:rsidR="00C67AA9" w:rsidRDefault="00C67AA9" w:rsidP="00C67AA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ACAD92" w14:textId="77777777" w:rsidR="00C67AA9" w:rsidRDefault="00C67AA9" w:rsidP="00C67AA9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C67AA9" w:rsidRPr="00F14137" w14:paraId="5696B4B9" w14:textId="7777777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03284243" w14:textId="77777777" w:rsidR="00C67AA9" w:rsidRPr="00F14137" w:rsidRDefault="00C67AA9" w:rsidP="00C67AA9">
            <w:pPr>
              <w:pStyle w:val="a8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A82B0A0" w14:textId="77777777" w:rsidR="00C67AA9" w:rsidRDefault="00C67AA9" w:rsidP="00C67AA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crc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2BEAB04" w14:textId="77777777" w:rsidR="00C67AA9" w:rsidRDefault="00C67AA9" w:rsidP="00C67AA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7B38E79" w14:textId="77777777" w:rsidR="00C67AA9" w:rsidRDefault="00C67AA9" w:rsidP="00C67AA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E6D7F84" w14:textId="77777777" w:rsidR="00C67AA9" w:rsidRDefault="00C67AA9" w:rsidP="00C67AA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9C1B056" w14:textId="77777777" w:rsidR="00C67AA9" w:rsidRDefault="00C67AA9" w:rsidP="00C67AA9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校验算法：CRC-16 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，校验数据长度从信息同步头到数据结束</w:t>
            </w:r>
          </w:p>
        </w:tc>
      </w:tr>
    </w:tbl>
    <w:p w14:paraId="6EA0031B" w14:textId="77777777" w:rsidR="007D2E39" w:rsidRPr="00F14137" w:rsidRDefault="007D2E39" w:rsidP="007D2E39">
      <w:pPr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注：</w:t>
      </w:r>
    </w:p>
    <w:p w14:paraId="0BA42437" w14:textId="77777777" w:rsidR="007D2E39" w:rsidRPr="00F14137" w:rsidRDefault="007D2E39" w:rsidP="007D2E39">
      <w:pPr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目标径向速度≥</w:t>
      </w:r>
      <w:r w:rsidRPr="00F14137">
        <w:rPr>
          <w:sz w:val="18"/>
          <w:szCs w:val="18"/>
        </w:rPr>
        <w:t>48</w:t>
      </w:r>
      <w:r w:rsidRPr="00F14137">
        <w:rPr>
          <w:rFonts w:hint="eastAsia"/>
          <w:sz w:val="18"/>
          <w:szCs w:val="18"/>
        </w:rPr>
        <w:t>km/h</w:t>
      </w:r>
      <w:r w:rsidRPr="00F14137">
        <w:rPr>
          <w:rFonts w:hint="eastAsia"/>
          <w:sz w:val="18"/>
          <w:szCs w:val="18"/>
        </w:rPr>
        <w:t>，需重新计算目标的径向速度，建航后根据前后两点计算，一点时暂时不计算；</w:t>
      </w:r>
    </w:p>
    <w:p w14:paraId="330DF9C5" w14:textId="746C63CA" w:rsidR="007D2E39" w:rsidRPr="00F14137" w:rsidRDefault="007D2E39" w:rsidP="007D2E39">
      <w:pPr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处理波形参数如下表</w:t>
      </w:r>
      <w:r w:rsidR="002340DF">
        <w:rPr>
          <w:sz w:val="18"/>
          <w:szCs w:val="18"/>
        </w:rPr>
        <w:t>8</w:t>
      </w:r>
      <w:r w:rsidRPr="00F14137">
        <w:rPr>
          <w:sz w:val="18"/>
          <w:szCs w:val="18"/>
        </w:rPr>
        <w:t>所示</w:t>
      </w:r>
      <w:r w:rsidRPr="00F14137">
        <w:rPr>
          <w:rFonts w:hint="eastAsia"/>
          <w:sz w:val="18"/>
          <w:szCs w:val="18"/>
        </w:rPr>
        <w:t>：</w:t>
      </w:r>
    </w:p>
    <w:p w14:paraId="3A33BF5A" w14:textId="2E16DD2C" w:rsidR="007D2E39" w:rsidRPr="00F14137" w:rsidRDefault="007D2E39" w:rsidP="007D2E39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 w:rsidR="002340DF">
        <w:rPr>
          <w:rFonts w:ascii="宋体" w:eastAsia="宋体" w:hAnsi="宋体" w:cs="Times New Roman"/>
          <w:b/>
          <w:sz w:val="18"/>
          <w:szCs w:val="18"/>
        </w:rPr>
        <w:t>8</w:t>
      </w:r>
      <w:r w:rsidRPr="00F14137">
        <w:rPr>
          <w:rFonts w:ascii="宋体" w:eastAsia="宋体" w:hAnsi="宋体" w:cs="Times New Roman" w:hint="eastAsia"/>
          <w:b/>
          <w:sz w:val="18"/>
          <w:szCs w:val="18"/>
        </w:rPr>
        <w:t>跟踪</w:t>
      </w:r>
      <w:r w:rsidRPr="00F14137">
        <w:rPr>
          <w:rFonts w:ascii="宋体" w:eastAsia="宋体" w:hAnsi="宋体" w:cs="Times New Roman"/>
          <w:b/>
          <w:sz w:val="18"/>
          <w:szCs w:val="18"/>
        </w:rPr>
        <w:t>波形设计</w:t>
      </w:r>
    </w:p>
    <w:tbl>
      <w:tblPr>
        <w:tblW w:w="4702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668"/>
        <w:gridCol w:w="1415"/>
        <w:gridCol w:w="1020"/>
        <w:gridCol w:w="940"/>
        <w:gridCol w:w="957"/>
        <w:gridCol w:w="959"/>
        <w:gridCol w:w="1087"/>
      </w:tblGrid>
      <w:tr w:rsidR="007D2E39" w:rsidRPr="00F14137" w14:paraId="19BF59DF" w14:textId="77777777" w:rsidTr="00D233C8">
        <w:trPr>
          <w:jc w:val="center"/>
        </w:trPr>
        <w:tc>
          <w:tcPr>
            <w:tcW w:w="474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E40AFCB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42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2A4DF41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变量</w:t>
            </w:r>
          </w:p>
        </w:tc>
        <w:tc>
          <w:tcPr>
            <w:tcW w:w="90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A1598A7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含义</w:t>
            </w:r>
          </w:p>
        </w:tc>
        <w:tc>
          <w:tcPr>
            <w:tcW w:w="655" w:type="pct"/>
            <w:tcBorders>
              <w:top w:val="single" w:sz="12" w:space="0" w:color="000000"/>
              <w:bottom w:val="single" w:sz="12" w:space="0" w:color="000000"/>
            </w:tcBorders>
          </w:tcPr>
          <w:p w14:paraId="398E28EB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波形</w:t>
            </w:r>
            <w:r w:rsidRPr="00F1413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04" w:type="pct"/>
            <w:tcBorders>
              <w:top w:val="single" w:sz="12" w:space="0" w:color="000000"/>
              <w:bottom w:val="single" w:sz="12" w:space="0" w:color="000000"/>
            </w:tcBorders>
          </w:tcPr>
          <w:p w14:paraId="1DC48894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波形</w:t>
            </w:r>
            <w:r w:rsidRPr="00F14137">
              <w:rPr>
                <w:sz w:val="18"/>
                <w:szCs w:val="18"/>
              </w:rPr>
              <w:t>2</w:t>
            </w:r>
          </w:p>
        </w:tc>
        <w:tc>
          <w:tcPr>
            <w:tcW w:w="615" w:type="pct"/>
            <w:tcBorders>
              <w:top w:val="single" w:sz="12" w:space="0" w:color="000000"/>
              <w:bottom w:val="single" w:sz="12" w:space="0" w:color="000000"/>
            </w:tcBorders>
          </w:tcPr>
          <w:p w14:paraId="17B85B01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波形</w:t>
            </w:r>
            <w:r w:rsidRPr="00F14137">
              <w:rPr>
                <w:sz w:val="18"/>
                <w:szCs w:val="18"/>
              </w:rPr>
              <w:t>2</w:t>
            </w:r>
          </w:p>
        </w:tc>
        <w:tc>
          <w:tcPr>
            <w:tcW w:w="616" w:type="pct"/>
            <w:tcBorders>
              <w:top w:val="single" w:sz="12" w:space="0" w:color="000000"/>
              <w:bottom w:val="single" w:sz="12" w:space="0" w:color="000000"/>
            </w:tcBorders>
          </w:tcPr>
          <w:p w14:paraId="1687E28C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波形</w:t>
            </w:r>
            <w:r w:rsidRPr="00F1413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9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60ADCA3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波形</w:t>
            </w:r>
            <w:r w:rsidRPr="00F14137">
              <w:rPr>
                <w:sz w:val="18"/>
                <w:szCs w:val="18"/>
              </w:rPr>
              <w:t>4</w:t>
            </w:r>
          </w:p>
        </w:tc>
      </w:tr>
      <w:tr w:rsidR="007D2E39" w:rsidRPr="00F14137" w14:paraId="08013693" w14:textId="77777777" w:rsidTr="00D233C8">
        <w:trPr>
          <w:jc w:val="center"/>
        </w:trPr>
        <w:tc>
          <w:tcPr>
            <w:tcW w:w="474" w:type="pct"/>
            <w:vAlign w:val="center"/>
          </w:tcPr>
          <w:p w14:paraId="5CE76ED7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35941C1A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R</w:t>
            </w:r>
            <w:r w:rsidRPr="00F14137">
              <w:rPr>
                <w:sz w:val="18"/>
                <w:szCs w:val="18"/>
                <w:vertAlign w:val="subscript"/>
              </w:rPr>
              <w:t>max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0E06DDCD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目标最大距离</w:t>
            </w:r>
          </w:p>
        </w:tc>
        <w:tc>
          <w:tcPr>
            <w:tcW w:w="655" w:type="pct"/>
          </w:tcPr>
          <w:p w14:paraId="3877B879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6km</w:t>
            </w:r>
          </w:p>
        </w:tc>
        <w:tc>
          <w:tcPr>
            <w:tcW w:w="604" w:type="pct"/>
          </w:tcPr>
          <w:p w14:paraId="63ECB9DE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3.072km</w:t>
            </w:r>
          </w:p>
        </w:tc>
        <w:tc>
          <w:tcPr>
            <w:tcW w:w="615" w:type="pct"/>
          </w:tcPr>
          <w:p w14:paraId="0BA37788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1</w:t>
            </w:r>
            <w:r w:rsidRPr="00F14137">
              <w:rPr>
                <w:sz w:val="18"/>
                <w:szCs w:val="18"/>
              </w:rPr>
              <w:t>.536km</w:t>
            </w:r>
          </w:p>
        </w:tc>
        <w:tc>
          <w:tcPr>
            <w:tcW w:w="616" w:type="pct"/>
          </w:tcPr>
          <w:p w14:paraId="192D55E1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768m</w:t>
            </w:r>
          </w:p>
        </w:tc>
        <w:tc>
          <w:tcPr>
            <w:tcW w:w="698" w:type="pct"/>
            <w:shd w:val="clear" w:color="auto" w:fill="auto"/>
          </w:tcPr>
          <w:p w14:paraId="7B44586D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384m</w:t>
            </w:r>
          </w:p>
        </w:tc>
      </w:tr>
      <w:tr w:rsidR="007D2E39" w:rsidRPr="00F14137" w14:paraId="5FB55431" w14:textId="77777777" w:rsidTr="00D233C8">
        <w:trPr>
          <w:jc w:val="center"/>
        </w:trPr>
        <w:tc>
          <w:tcPr>
            <w:tcW w:w="474" w:type="pct"/>
            <w:vAlign w:val="center"/>
          </w:tcPr>
          <w:p w14:paraId="31976B50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18FCA199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τ</w:t>
            </w:r>
            <w:r w:rsidRPr="00F14137">
              <w:rPr>
                <w:rFonts w:hint="eastAsia"/>
                <w:sz w:val="18"/>
                <w:szCs w:val="18"/>
                <w:vertAlign w:val="subscript"/>
              </w:rPr>
              <w:t>m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2ED033A3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最大目标时延</w:t>
            </w:r>
          </w:p>
        </w:tc>
        <w:tc>
          <w:tcPr>
            <w:tcW w:w="655" w:type="pct"/>
            <w:vAlign w:val="center"/>
          </w:tcPr>
          <w:p w14:paraId="0459D1E1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40us</w:t>
            </w:r>
          </w:p>
        </w:tc>
        <w:tc>
          <w:tcPr>
            <w:tcW w:w="604" w:type="pct"/>
            <w:vAlign w:val="center"/>
          </w:tcPr>
          <w:p w14:paraId="04D55A2B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20us</w:t>
            </w:r>
          </w:p>
        </w:tc>
        <w:tc>
          <w:tcPr>
            <w:tcW w:w="615" w:type="pct"/>
            <w:vAlign w:val="center"/>
          </w:tcPr>
          <w:p w14:paraId="07F0C44B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10us</w:t>
            </w:r>
          </w:p>
        </w:tc>
        <w:tc>
          <w:tcPr>
            <w:tcW w:w="616" w:type="pct"/>
            <w:vAlign w:val="center"/>
          </w:tcPr>
          <w:p w14:paraId="3AA72C37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5us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3A5811F2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2.5us</w:t>
            </w:r>
          </w:p>
        </w:tc>
      </w:tr>
      <w:tr w:rsidR="007D2E39" w:rsidRPr="00F14137" w14:paraId="744010D0" w14:textId="77777777" w:rsidTr="00D233C8">
        <w:trPr>
          <w:jc w:val="center"/>
        </w:trPr>
        <w:tc>
          <w:tcPr>
            <w:tcW w:w="474" w:type="pct"/>
            <w:vAlign w:val="center"/>
          </w:tcPr>
          <w:p w14:paraId="4A6BCF7D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2503D9A2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1FC0F2EC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信号调制带宽</w:t>
            </w:r>
          </w:p>
        </w:tc>
        <w:tc>
          <w:tcPr>
            <w:tcW w:w="655" w:type="pct"/>
            <w:vAlign w:val="center"/>
          </w:tcPr>
          <w:p w14:paraId="4833FDC2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50MHz</w:t>
            </w:r>
          </w:p>
        </w:tc>
        <w:tc>
          <w:tcPr>
            <w:tcW w:w="604" w:type="pct"/>
            <w:vAlign w:val="center"/>
          </w:tcPr>
          <w:p w14:paraId="0D9AD3E5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50MHz</w:t>
            </w:r>
          </w:p>
        </w:tc>
        <w:tc>
          <w:tcPr>
            <w:tcW w:w="615" w:type="pct"/>
            <w:vAlign w:val="center"/>
          </w:tcPr>
          <w:p w14:paraId="07BFB88F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50MHz</w:t>
            </w:r>
          </w:p>
        </w:tc>
        <w:tc>
          <w:tcPr>
            <w:tcW w:w="616" w:type="pct"/>
            <w:vAlign w:val="center"/>
          </w:tcPr>
          <w:p w14:paraId="6117FA8C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50MHz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6FF3BA54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50MHz</w:t>
            </w:r>
          </w:p>
        </w:tc>
      </w:tr>
      <w:tr w:rsidR="007D2E39" w:rsidRPr="00F14137" w14:paraId="67B357C9" w14:textId="77777777" w:rsidTr="00D233C8">
        <w:trPr>
          <w:jc w:val="center"/>
        </w:trPr>
        <w:tc>
          <w:tcPr>
            <w:tcW w:w="474" w:type="pct"/>
            <w:vAlign w:val="center"/>
          </w:tcPr>
          <w:p w14:paraId="58D1F5C5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09CE6A4D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4ED0B662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采样点数</w:t>
            </w:r>
          </w:p>
        </w:tc>
        <w:tc>
          <w:tcPr>
            <w:tcW w:w="655" w:type="pct"/>
            <w:vAlign w:val="center"/>
          </w:tcPr>
          <w:p w14:paraId="37F1A019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4096</w:t>
            </w:r>
          </w:p>
        </w:tc>
        <w:tc>
          <w:tcPr>
            <w:tcW w:w="604" w:type="pct"/>
            <w:vAlign w:val="center"/>
          </w:tcPr>
          <w:p w14:paraId="4B97B865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2048</w:t>
            </w:r>
          </w:p>
        </w:tc>
        <w:tc>
          <w:tcPr>
            <w:tcW w:w="615" w:type="pct"/>
            <w:vAlign w:val="center"/>
          </w:tcPr>
          <w:p w14:paraId="1689E850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1024</w:t>
            </w:r>
          </w:p>
        </w:tc>
        <w:tc>
          <w:tcPr>
            <w:tcW w:w="616" w:type="pct"/>
            <w:vAlign w:val="center"/>
          </w:tcPr>
          <w:p w14:paraId="43A214F0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512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3C0A06CA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256</w:t>
            </w:r>
          </w:p>
        </w:tc>
      </w:tr>
      <w:tr w:rsidR="007D2E39" w:rsidRPr="00F14137" w14:paraId="73C7808A" w14:textId="77777777" w:rsidTr="00D233C8">
        <w:trPr>
          <w:jc w:val="center"/>
        </w:trPr>
        <w:tc>
          <w:tcPr>
            <w:tcW w:w="474" w:type="pct"/>
            <w:vAlign w:val="center"/>
          </w:tcPr>
          <w:p w14:paraId="663BA324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18EE9637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τ</w:t>
            </w:r>
            <w:r w:rsidRPr="00F14137">
              <w:rPr>
                <w:rFonts w:hint="eastAsia"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1405724E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采样窗时间</w:t>
            </w:r>
          </w:p>
        </w:tc>
        <w:tc>
          <w:tcPr>
            <w:tcW w:w="655" w:type="pct"/>
            <w:vAlign w:val="center"/>
          </w:tcPr>
          <w:p w14:paraId="2FFEE843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163.84us</w:t>
            </w:r>
          </w:p>
        </w:tc>
        <w:tc>
          <w:tcPr>
            <w:tcW w:w="604" w:type="pct"/>
            <w:vAlign w:val="center"/>
          </w:tcPr>
          <w:p w14:paraId="61212895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81.92us</w:t>
            </w:r>
          </w:p>
        </w:tc>
        <w:tc>
          <w:tcPr>
            <w:tcW w:w="615" w:type="pct"/>
            <w:vAlign w:val="center"/>
          </w:tcPr>
          <w:p w14:paraId="501EB897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  <w:r w:rsidRPr="00F14137">
              <w:rPr>
                <w:sz w:val="18"/>
                <w:szCs w:val="18"/>
              </w:rPr>
              <w:t>0.96us</w:t>
            </w:r>
          </w:p>
        </w:tc>
        <w:tc>
          <w:tcPr>
            <w:tcW w:w="616" w:type="pct"/>
            <w:vAlign w:val="center"/>
          </w:tcPr>
          <w:p w14:paraId="459C583D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</w:t>
            </w:r>
            <w:r w:rsidRPr="00F14137">
              <w:rPr>
                <w:sz w:val="18"/>
                <w:szCs w:val="18"/>
              </w:rPr>
              <w:t>0.48us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19F1FEC5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1</w:t>
            </w:r>
            <w:r w:rsidRPr="00F14137">
              <w:rPr>
                <w:sz w:val="18"/>
                <w:szCs w:val="18"/>
              </w:rPr>
              <w:t>0.24us</w:t>
            </w:r>
          </w:p>
        </w:tc>
      </w:tr>
      <w:tr w:rsidR="007D2E39" w:rsidRPr="00F14137" w14:paraId="449B1B46" w14:textId="77777777" w:rsidTr="00D233C8">
        <w:trPr>
          <w:jc w:val="center"/>
        </w:trPr>
        <w:tc>
          <w:tcPr>
            <w:tcW w:w="474" w:type="pct"/>
            <w:vAlign w:val="center"/>
          </w:tcPr>
          <w:p w14:paraId="479B1815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23F7B17A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t</w:t>
            </w:r>
            <w:r w:rsidRPr="00F14137">
              <w:rPr>
                <w:sz w:val="18"/>
                <w:szCs w:val="18"/>
                <w:vertAlign w:val="subscript"/>
              </w:rPr>
              <w:t>w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7060529C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扫频回落时间</w:t>
            </w:r>
          </w:p>
        </w:tc>
        <w:tc>
          <w:tcPr>
            <w:tcW w:w="655" w:type="pct"/>
            <w:vAlign w:val="center"/>
          </w:tcPr>
          <w:p w14:paraId="3A4E1AD7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15us</w:t>
            </w:r>
          </w:p>
        </w:tc>
        <w:tc>
          <w:tcPr>
            <w:tcW w:w="604" w:type="pct"/>
            <w:vAlign w:val="center"/>
          </w:tcPr>
          <w:p w14:paraId="616880CC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15us</w:t>
            </w:r>
          </w:p>
        </w:tc>
        <w:tc>
          <w:tcPr>
            <w:tcW w:w="615" w:type="pct"/>
            <w:vAlign w:val="center"/>
          </w:tcPr>
          <w:p w14:paraId="0121F206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15us</w:t>
            </w:r>
          </w:p>
        </w:tc>
        <w:tc>
          <w:tcPr>
            <w:tcW w:w="616" w:type="pct"/>
            <w:vAlign w:val="center"/>
          </w:tcPr>
          <w:p w14:paraId="0E4E707A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15us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723DB6CF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15us</w:t>
            </w:r>
          </w:p>
        </w:tc>
      </w:tr>
      <w:tr w:rsidR="007D2E39" w:rsidRPr="00F14137" w14:paraId="46DA37FD" w14:textId="77777777" w:rsidTr="00D233C8">
        <w:trPr>
          <w:jc w:val="center"/>
        </w:trPr>
        <w:tc>
          <w:tcPr>
            <w:tcW w:w="474" w:type="pct"/>
            <w:vAlign w:val="center"/>
          </w:tcPr>
          <w:p w14:paraId="0D72163D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6CCBD269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B</w:t>
            </w:r>
            <w:r w:rsidRPr="00F14137">
              <w:rPr>
                <w:sz w:val="18"/>
                <w:szCs w:val="18"/>
              </w:rPr>
              <w:t>0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62540572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有效信号带宽</w:t>
            </w:r>
          </w:p>
        </w:tc>
        <w:tc>
          <w:tcPr>
            <w:tcW w:w="655" w:type="pct"/>
            <w:vAlign w:val="center"/>
          </w:tcPr>
          <w:p w14:paraId="4C61D7A1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  <w:r w:rsidRPr="00F14137">
              <w:rPr>
                <w:sz w:val="18"/>
                <w:szCs w:val="18"/>
              </w:rPr>
              <w:t>0.2MHz</w:t>
            </w:r>
          </w:p>
        </w:tc>
        <w:tc>
          <w:tcPr>
            <w:tcW w:w="604" w:type="pct"/>
            <w:vAlign w:val="center"/>
          </w:tcPr>
          <w:p w14:paraId="609A26EF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  <w:r w:rsidRPr="00F14137">
              <w:rPr>
                <w:sz w:val="18"/>
                <w:szCs w:val="18"/>
              </w:rPr>
              <w:t>0.2MHz</w:t>
            </w:r>
          </w:p>
        </w:tc>
        <w:tc>
          <w:tcPr>
            <w:tcW w:w="615" w:type="pct"/>
          </w:tcPr>
          <w:p w14:paraId="14D48ACD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  <w:r w:rsidRPr="00F14137">
              <w:rPr>
                <w:sz w:val="18"/>
                <w:szCs w:val="18"/>
              </w:rPr>
              <w:t>0.2MHz</w:t>
            </w:r>
          </w:p>
        </w:tc>
        <w:tc>
          <w:tcPr>
            <w:tcW w:w="616" w:type="pct"/>
          </w:tcPr>
          <w:p w14:paraId="38DD8422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  <w:r w:rsidRPr="00F14137">
              <w:rPr>
                <w:sz w:val="18"/>
                <w:szCs w:val="18"/>
              </w:rPr>
              <w:t>0.2MHz</w:t>
            </w:r>
          </w:p>
        </w:tc>
        <w:tc>
          <w:tcPr>
            <w:tcW w:w="698" w:type="pct"/>
            <w:shd w:val="clear" w:color="auto" w:fill="auto"/>
          </w:tcPr>
          <w:p w14:paraId="2522E5E5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  <w:r w:rsidRPr="00F14137">
              <w:rPr>
                <w:sz w:val="18"/>
                <w:szCs w:val="18"/>
              </w:rPr>
              <w:t>0.2MHz</w:t>
            </w:r>
          </w:p>
        </w:tc>
      </w:tr>
      <w:tr w:rsidR="007D2E39" w:rsidRPr="00F14137" w14:paraId="4FC1B3C8" w14:textId="77777777" w:rsidTr="00D233C8">
        <w:trPr>
          <w:jc w:val="center"/>
        </w:trPr>
        <w:tc>
          <w:tcPr>
            <w:tcW w:w="474" w:type="pct"/>
            <w:vAlign w:val="center"/>
          </w:tcPr>
          <w:p w14:paraId="3CA2CEC9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4CE3C1BF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T</w:t>
            </w:r>
            <w:r w:rsidRPr="00F14137">
              <w:rPr>
                <w:sz w:val="18"/>
                <w:szCs w:val="18"/>
              </w:rPr>
              <w:t>0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588C9639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调制周期</w:t>
            </w:r>
          </w:p>
        </w:tc>
        <w:tc>
          <w:tcPr>
            <w:tcW w:w="655" w:type="pct"/>
          </w:tcPr>
          <w:p w14:paraId="246C00BF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203.64us</w:t>
            </w:r>
          </w:p>
        </w:tc>
        <w:tc>
          <w:tcPr>
            <w:tcW w:w="604" w:type="pct"/>
          </w:tcPr>
          <w:p w14:paraId="5E655269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101.92us</w:t>
            </w:r>
          </w:p>
        </w:tc>
        <w:tc>
          <w:tcPr>
            <w:tcW w:w="615" w:type="pct"/>
          </w:tcPr>
          <w:p w14:paraId="70177ABB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50.96us</w:t>
            </w:r>
          </w:p>
        </w:tc>
        <w:tc>
          <w:tcPr>
            <w:tcW w:w="616" w:type="pct"/>
          </w:tcPr>
          <w:p w14:paraId="4FCC4A0C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25.48us</w:t>
            </w:r>
          </w:p>
        </w:tc>
        <w:tc>
          <w:tcPr>
            <w:tcW w:w="698" w:type="pct"/>
            <w:shd w:val="clear" w:color="auto" w:fill="auto"/>
          </w:tcPr>
          <w:p w14:paraId="6B41A0C6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12.74us</w:t>
            </w:r>
          </w:p>
        </w:tc>
      </w:tr>
      <w:tr w:rsidR="007D2E39" w:rsidRPr="00F14137" w14:paraId="42B91DD2" w14:textId="77777777" w:rsidTr="00D233C8">
        <w:trPr>
          <w:jc w:val="center"/>
        </w:trPr>
        <w:tc>
          <w:tcPr>
            <w:tcW w:w="474" w:type="pct"/>
            <w:vAlign w:val="center"/>
          </w:tcPr>
          <w:p w14:paraId="551AD034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00B23ED9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Prt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5121CA25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脉冲重复周期</w:t>
            </w:r>
          </w:p>
        </w:tc>
        <w:tc>
          <w:tcPr>
            <w:tcW w:w="655" w:type="pct"/>
          </w:tcPr>
          <w:p w14:paraId="1854D9F1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218.64us</w:t>
            </w:r>
          </w:p>
        </w:tc>
        <w:tc>
          <w:tcPr>
            <w:tcW w:w="604" w:type="pct"/>
          </w:tcPr>
          <w:p w14:paraId="0A39B218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116.92us</w:t>
            </w:r>
          </w:p>
        </w:tc>
        <w:tc>
          <w:tcPr>
            <w:tcW w:w="615" w:type="pct"/>
          </w:tcPr>
          <w:p w14:paraId="6271F764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65.96us</w:t>
            </w:r>
          </w:p>
        </w:tc>
        <w:tc>
          <w:tcPr>
            <w:tcW w:w="616" w:type="pct"/>
          </w:tcPr>
          <w:p w14:paraId="492CABC4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40.48us</w:t>
            </w:r>
          </w:p>
        </w:tc>
        <w:tc>
          <w:tcPr>
            <w:tcW w:w="698" w:type="pct"/>
            <w:shd w:val="clear" w:color="auto" w:fill="auto"/>
          </w:tcPr>
          <w:p w14:paraId="51C66262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27.74us</w:t>
            </w:r>
          </w:p>
        </w:tc>
      </w:tr>
      <w:tr w:rsidR="007D2E39" w:rsidRPr="00F14137" w14:paraId="71C5EA32" w14:textId="77777777" w:rsidTr="00D233C8">
        <w:trPr>
          <w:jc w:val="center"/>
        </w:trPr>
        <w:tc>
          <w:tcPr>
            <w:tcW w:w="474" w:type="pct"/>
            <w:vAlign w:val="center"/>
          </w:tcPr>
          <w:p w14:paraId="52B9E16C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1</w:t>
            </w:r>
            <w:r w:rsidRPr="00F14137">
              <w:rPr>
                <w:sz w:val="18"/>
                <w:szCs w:val="18"/>
              </w:rPr>
              <w:t>0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4009C7CC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I</w:t>
            </w:r>
            <w:r w:rsidRPr="00F14137">
              <w:rPr>
                <w:sz w:val="18"/>
                <w:szCs w:val="18"/>
              </w:rPr>
              <w:t>F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5242B599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差拍中频回波</w:t>
            </w:r>
          </w:p>
        </w:tc>
        <w:tc>
          <w:tcPr>
            <w:tcW w:w="655" w:type="pct"/>
            <w:vAlign w:val="bottom"/>
          </w:tcPr>
          <w:p w14:paraId="643D9C46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9.8</w:t>
            </w:r>
            <w:r w:rsidRPr="00F14137">
              <w:rPr>
                <w:sz w:val="18"/>
                <w:szCs w:val="18"/>
              </w:rPr>
              <w:t>MHz</w:t>
            </w:r>
          </w:p>
        </w:tc>
        <w:tc>
          <w:tcPr>
            <w:tcW w:w="604" w:type="pct"/>
            <w:vAlign w:val="bottom"/>
          </w:tcPr>
          <w:p w14:paraId="2AA126A3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9.8</w:t>
            </w:r>
            <w:r w:rsidRPr="00F14137">
              <w:rPr>
                <w:sz w:val="18"/>
                <w:szCs w:val="18"/>
              </w:rPr>
              <w:t>MHz</w:t>
            </w:r>
          </w:p>
        </w:tc>
        <w:tc>
          <w:tcPr>
            <w:tcW w:w="615" w:type="pct"/>
          </w:tcPr>
          <w:p w14:paraId="035402B3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9.8</w:t>
            </w:r>
            <w:r w:rsidRPr="00F14137">
              <w:rPr>
                <w:sz w:val="18"/>
                <w:szCs w:val="18"/>
              </w:rPr>
              <w:t xml:space="preserve"> MHz</w:t>
            </w:r>
          </w:p>
        </w:tc>
        <w:tc>
          <w:tcPr>
            <w:tcW w:w="616" w:type="pct"/>
          </w:tcPr>
          <w:p w14:paraId="48F84B71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9.8</w:t>
            </w:r>
            <w:r w:rsidRPr="00F14137">
              <w:rPr>
                <w:sz w:val="18"/>
                <w:szCs w:val="18"/>
              </w:rPr>
              <w:t xml:space="preserve"> MHz</w:t>
            </w:r>
          </w:p>
        </w:tc>
        <w:tc>
          <w:tcPr>
            <w:tcW w:w="698" w:type="pct"/>
            <w:shd w:val="clear" w:color="auto" w:fill="auto"/>
          </w:tcPr>
          <w:p w14:paraId="787313A7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9.8</w:t>
            </w:r>
            <w:r w:rsidRPr="00F14137">
              <w:rPr>
                <w:sz w:val="18"/>
                <w:szCs w:val="18"/>
              </w:rPr>
              <w:t xml:space="preserve"> MHz</w:t>
            </w:r>
          </w:p>
        </w:tc>
      </w:tr>
      <w:tr w:rsidR="007D2E39" w:rsidRPr="00F14137" w14:paraId="2D2D0F28" w14:textId="77777777" w:rsidTr="00D233C8">
        <w:trPr>
          <w:jc w:val="center"/>
        </w:trPr>
        <w:tc>
          <w:tcPr>
            <w:tcW w:w="474" w:type="pct"/>
            <w:vAlign w:val="center"/>
          </w:tcPr>
          <w:p w14:paraId="50B67C2B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1</w:t>
            </w:r>
            <w:r w:rsidRPr="00F14137">
              <w:rPr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03C66F24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C</w:t>
            </w:r>
            <w:r w:rsidRPr="00F14137">
              <w:rPr>
                <w:sz w:val="18"/>
                <w:szCs w:val="18"/>
              </w:rPr>
              <w:t>PI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6EA272AB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波位驻留时间</w:t>
            </w:r>
          </w:p>
        </w:tc>
        <w:tc>
          <w:tcPr>
            <w:tcW w:w="655" w:type="pct"/>
            <w:vAlign w:val="bottom"/>
          </w:tcPr>
          <w:p w14:paraId="69160BF8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6996.48</w:t>
            </w:r>
            <w:r w:rsidRPr="00F14137">
              <w:rPr>
                <w:rFonts w:hint="eastAsia"/>
                <w:sz w:val="18"/>
                <w:szCs w:val="18"/>
              </w:rPr>
              <w:t>us</w:t>
            </w:r>
          </w:p>
        </w:tc>
        <w:tc>
          <w:tcPr>
            <w:tcW w:w="604" w:type="pct"/>
            <w:vAlign w:val="bottom"/>
          </w:tcPr>
          <w:p w14:paraId="0DD6210F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374</w:t>
            </w:r>
            <w:r w:rsidRPr="00F14137">
              <w:rPr>
                <w:sz w:val="18"/>
                <w:szCs w:val="18"/>
              </w:rPr>
              <w:t>2</w:t>
            </w:r>
            <w:r w:rsidRPr="00F14137">
              <w:rPr>
                <w:rFonts w:hint="eastAsia"/>
                <w:sz w:val="18"/>
                <w:szCs w:val="18"/>
              </w:rPr>
              <w:t>us</w:t>
            </w:r>
          </w:p>
        </w:tc>
        <w:tc>
          <w:tcPr>
            <w:tcW w:w="615" w:type="pct"/>
            <w:vAlign w:val="bottom"/>
          </w:tcPr>
          <w:p w14:paraId="6ABEE881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211</w:t>
            </w:r>
            <w:r w:rsidRPr="00F14137">
              <w:rPr>
                <w:sz w:val="18"/>
                <w:szCs w:val="18"/>
              </w:rPr>
              <w:t>1</w:t>
            </w:r>
            <w:r w:rsidRPr="00F14137">
              <w:rPr>
                <w:rFonts w:hint="eastAsia"/>
                <w:sz w:val="18"/>
                <w:szCs w:val="18"/>
              </w:rPr>
              <w:t>us</w:t>
            </w:r>
          </w:p>
        </w:tc>
        <w:tc>
          <w:tcPr>
            <w:tcW w:w="616" w:type="pct"/>
            <w:vAlign w:val="bottom"/>
          </w:tcPr>
          <w:p w14:paraId="38EA9593" w14:textId="77777777"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129</w:t>
            </w:r>
            <w:r w:rsidRPr="00F14137">
              <w:rPr>
                <w:sz w:val="18"/>
                <w:szCs w:val="18"/>
              </w:rPr>
              <w:t>6</w:t>
            </w:r>
            <w:r w:rsidRPr="00F14137">
              <w:rPr>
                <w:rFonts w:hint="eastAsia"/>
                <w:sz w:val="18"/>
                <w:szCs w:val="18"/>
              </w:rPr>
              <w:t>us</w:t>
            </w:r>
          </w:p>
        </w:tc>
        <w:tc>
          <w:tcPr>
            <w:tcW w:w="698" w:type="pct"/>
            <w:shd w:val="clear" w:color="auto" w:fill="auto"/>
            <w:vAlign w:val="bottom"/>
          </w:tcPr>
          <w:p w14:paraId="1A78F3C8" w14:textId="77777777" w:rsidR="007D2E39" w:rsidRPr="00F14137" w:rsidRDefault="007D2E39" w:rsidP="00D233C8">
            <w:pPr>
              <w:pStyle w:val="a8"/>
              <w:numPr>
                <w:ilvl w:val="2"/>
                <w:numId w:val="2"/>
              </w:numPr>
              <w:spacing w:line="240" w:lineRule="auto"/>
              <w:ind w:left="0"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us</w:t>
            </w:r>
          </w:p>
        </w:tc>
      </w:tr>
    </w:tbl>
    <w:p w14:paraId="34AB40A8" w14:textId="77777777" w:rsidR="007D2E39" w:rsidRPr="00F14137" w:rsidRDefault="007D2E39" w:rsidP="007D2E39">
      <w:pPr>
        <w:ind w:firstLine="360"/>
        <w:rPr>
          <w:sz w:val="18"/>
          <w:szCs w:val="18"/>
        </w:rPr>
      </w:pPr>
    </w:p>
    <w:p w14:paraId="28DC3FAE" w14:textId="77777777" w:rsidR="00A81DC2" w:rsidRDefault="00711B5D" w:rsidP="00F51D54">
      <w:pPr>
        <w:pStyle w:val="2"/>
        <w:spacing w:before="156"/>
      </w:pPr>
      <w:r>
        <w:rPr>
          <w:rFonts w:hint="eastAsia"/>
        </w:rPr>
        <w:t>系统</w:t>
      </w:r>
      <w:r w:rsidR="00F51D54">
        <w:rPr>
          <w:rFonts w:hint="eastAsia"/>
        </w:rPr>
        <w:t>信息</w:t>
      </w:r>
    </w:p>
    <w:p w14:paraId="2483B71A" w14:textId="77777777" w:rsidR="00402328" w:rsidRPr="00F14137" w:rsidRDefault="00711B5D" w:rsidP="00011620">
      <w:pPr>
        <w:pStyle w:val="3"/>
      </w:pPr>
      <w:r>
        <w:rPr>
          <w:rFonts w:asciiTheme="minorEastAsia" w:hAnsiTheme="minorEastAsia" w:hint="eastAsia"/>
        </w:rPr>
        <w:t>雷达搭载</w:t>
      </w:r>
      <w:r w:rsidR="00BC49E1" w:rsidRPr="00F14137">
        <w:rPr>
          <w:rFonts w:hint="eastAsia"/>
        </w:rPr>
        <w:t>平台信息</w:t>
      </w:r>
      <w:bookmarkEnd w:id="9"/>
    </w:p>
    <w:p w14:paraId="6C141F75" w14:textId="77777777" w:rsidR="009927E6" w:rsidRPr="00F14137" w:rsidRDefault="009927E6" w:rsidP="009927E6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发送方向：</w:t>
      </w:r>
      <w:r w:rsidR="00E52981">
        <w:rPr>
          <w:rFonts w:hint="eastAsia"/>
          <w:sz w:val="18"/>
          <w:szCs w:val="18"/>
        </w:rPr>
        <w:t>平台信息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模块-&gt;信号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</w:t>
      </w:r>
      <w:r w:rsidR="00E52981">
        <w:rPr>
          <w:rFonts w:hint="eastAsia"/>
          <w:sz w:val="18"/>
          <w:szCs w:val="18"/>
        </w:rPr>
        <w:t>，平台信息</w:t>
      </w:r>
      <w:r w:rsidR="00E52981" w:rsidRPr="00F14137">
        <w:rPr>
          <w:rFonts w:hint="eastAsia"/>
          <w:sz w:val="18"/>
          <w:szCs w:val="18"/>
        </w:rPr>
        <w:t>处理</w:t>
      </w:r>
      <w:r w:rsidR="00E52981">
        <w:rPr>
          <w:rFonts w:hint="eastAsia"/>
          <w:sz w:val="18"/>
          <w:szCs w:val="18"/>
        </w:rPr>
        <w:t>模块&lt;-&gt;上位机</w:t>
      </w:r>
    </w:p>
    <w:p w14:paraId="5B07C27D" w14:textId="77777777" w:rsidR="009927E6" w:rsidRPr="00F14137" w:rsidRDefault="009927E6" w:rsidP="009927E6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发送方式：周期发送，</w:t>
      </w:r>
      <w:r w:rsidR="00E52981" w:rsidRPr="00E52981">
        <w:rPr>
          <w:rFonts w:hint="eastAsia"/>
          <w:color w:val="FF0000"/>
          <w:sz w:val="18"/>
          <w:szCs w:val="18"/>
        </w:rPr>
        <w:t>周期待定</w:t>
      </w:r>
    </w:p>
    <w:p w14:paraId="53BD2055" w14:textId="47F10465" w:rsidR="00402328" w:rsidRPr="00F14137" w:rsidRDefault="00402328" w:rsidP="00402328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报文格式如表</w:t>
      </w:r>
      <w:r w:rsidR="002340DF">
        <w:rPr>
          <w:sz w:val="18"/>
          <w:szCs w:val="18"/>
        </w:rPr>
        <w:t>9</w:t>
      </w:r>
      <w:r w:rsidRPr="00F14137">
        <w:rPr>
          <w:rFonts w:hint="eastAsia"/>
          <w:sz w:val="18"/>
          <w:szCs w:val="18"/>
        </w:rPr>
        <w:t>所示：</w:t>
      </w:r>
    </w:p>
    <w:p w14:paraId="198E3E70" w14:textId="0234B67B" w:rsidR="00402328" w:rsidRPr="00F14137" w:rsidRDefault="00402328" w:rsidP="00402328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 w:rsidR="002340DF">
        <w:rPr>
          <w:rFonts w:ascii="宋体" w:eastAsia="宋体" w:hAnsi="宋体" w:cs="Times New Roman"/>
          <w:b/>
          <w:sz w:val="18"/>
          <w:szCs w:val="18"/>
        </w:rPr>
        <w:t>9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 w:rsidR="00711B5D" w:rsidRPr="00711B5D">
        <w:rPr>
          <w:rFonts w:asciiTheme="minorEastAsia" w:hAnsiTheme="minorEastAsia" w:hint="eastAsia"/>
          <w:b/>
          <w:sz w:val="18"/>
          <w:szCs w:val="18"/>
        </w:rPr>
        <w:t>雷达搭载</w:t>
      </w:r>
      <w:r w:rsidR="00BC49E1" w:rsidRPr="00711B5D">
        <w:rPr>
          <w:rFonts w:ascii="宋体" w:eastAsia="宋体" w:hAnsi="宋体" w:cs="Times New Roman" w:hint="eastAsia"/>
          <w:b/>
          <w:sz w:val="18"/>
          <w:szCs w:val="18"/>
        </w:rPr>
        <w:t>平台</w:t>
      </w:r>
      <w:r w:rsidRPr="00711B5D">
        <w:rPr>
          <w:rFonts w:ascii="宋体" w:eastAsia="宋体" w:hAnsi="宋体" w:cs="Times New Roman" w:hint="eastAsia"/>
          <w:b/>
          <w:sz w:val="18"/>
          <w:szCs w:val="18"/>
        </w:rPr>
        <w:t>信息</w:t>
      </w:r>
    </w:p>
    <w:tbl>
      <w:tblPr>
        <w:tblStyle w:val="11"/>
        <w:tblW w:w="912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672"/>
        <w:gridCol w:w="850"/>
        <w:gridCol w:w="851"/>
        <w:gridCol w:w="851"/>
        <w:gridCol w:w="4463"/>
      </w:tblGrid>
      <w:tr w:rsidR="00E3796E" w:rsidRPr="00F14137" w14:paraId="4E3151A7" w14:textId="77777777" w:rsidTr="007A0722">
        <w:trPr>
          <w:trHeight w:val="20"/>
          <w:tblHeader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0FE1533" w14:textId="77777777" w:rsidR="00E3796E" w:rsidRPr="00F14137" w:rsidRDefault="00E3796E" w:rsidP="00E3796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167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E7FF615" w14:textId="77777777" w:rsidR="00E3796E" w:rsidRPr="00F14137" w:rsidRDefault="00E3796E" w:rsidP="00E3796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E105214" w14:textId="77777777" w:rsidR="00E3796E" w:rsidRPr="00F14137" w:rsidRDefault="00E3796E" w:rsidP="00E3796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329B56C" w14:textId="77777777" w:rsidR="00E3796E" w:rsidRPr="00F14137" w:rsidRDefault="00E3796E" w:rsidP="00E3796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221E4E7" w14:textId="77777777" w:rsidR="00E3796E" w:rsidRPr="00F14137" w:rsidRDefault="00E3796E" w:rsidP="00E3796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Scale</w:t>
            </w:r>
          </w:p>
        </w:tc>
        <w:tc>
          <w:tcPr>
            <w:tcW w:w="446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9571E46" w14:textId="77777777" w:rsidR="00E3796E" w:rsidRPr="00F14137" w:rsidRDefault="00E3796E" w:rsidP="00E3796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06CA0" w:rsidRPr="00F14137" w14:paraId="7FECA991" w14:textId="77777777" w:rsidTr="007A0722">
        <w:trPr>
          <w:trHeight w:val="20"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164590" w14:textId="77777777" w:rsidR="00906CA0" w:rsidRPr="00F563E0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277939B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668988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B719A6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5FB6B7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9F17A46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906CA0" w:rsidRPr="00F14137" w14:paraId="4D21AB93" w14:textId="77777777" w:rsidTr="007A0722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320D39" w14:textId="77777777" w:rsidR="00906CA0" w:rsidRPr="00F563E0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320CC3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7207281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D5744B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DB01EA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9E54F57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信息包头、实际信息长度、包尾长度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906CA0" w:rsidRPr="00F14137" w14:paraId="35632F13" w14:textId="77777777" w:rsidTr="007A0722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C0009E" w14:textId="77777777" w:rsidR="00906CA0" w:rsidRPr="00F563E0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E47B8D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F649503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0B53DD4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411A828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46D04F0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帧ID，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0重新开始计数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，同一处理周期内的参数及处理结果信息必须使用相同的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906CA0" w:rsidRPr="00F14137" w14:paraId="1A3D65B7" w14:textId="77777777" w:rsidTr="004663B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911B51C" w14:textId="77777777" w:rsidR="00906CA0" w:rsidRPr="00F563E0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5DB867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784153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D6EFB5F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AE4CC6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AC3F291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，本次开机到当前帧开始数据采集的相对时间，非周期数据为本次开机到到生成本帧数据的相对时间</w:t>
            </w:r>
          </w:p>
        </w:tc>
      </w:tr>
      <w:tr w:rsidR="00906CA0" w:rsidRPr="00F14137" w14:paraId="53C1B4B0" w14:textId="77777777" w:rsidTr="004663B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073EA6F" w14:textId="77777777" w:rsidR="00906CA0" w:rsidRPr="00F563E0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9F56CB5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7582111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F93D54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6B2832D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5F3002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F7E3E">
              <w:rPr>
                <w:rFonts w:asciiTheme="minorEastAsia" w:hAnsiTheme="minorEastAsia" w:hint="eastAsia"/>
                <w:sz w:val="18"/>
                <w:szCs w:val="18"/>
              </w:rPr>
              <w:t>雷达搭载平台信息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5F7E3E">
              <w:rPr>
                <w:rFonts w:asciiTheme="minorEastAsia" w:hAnsiTheme="minorEastAsia" w:hint="eastAsia"/>
                <w:sz w:val="18"/>
                <w:szCs w:val="18"/>
              </w:rPr>
              <w:t>0x3000</w:t>
            </w:r>
          </w:p>
        </w:tc>
      </w:tr>
      <w:tr w:rsidR="00906CA0" w:rsidRPr="00F14137" w14:paraId="517A918B" w14:textId="77777777" w:rsidTr="007A0722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93D966F" w14:textId="77777777" w:rsidR="00906CA0" w:rsidRPr="00F563E0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AC0F9A3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35CFD6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373149F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EABD00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8618D67" w14:textId="77777777" w:rsidR="00906CA0" w:rsidRPr="00C73EE3" w:rsidRDefault="00906CA0" w:rsidP="00906CA0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906CA0" w:rsidRPr="00F14137" w14:paraId="55C1C749" w14:textId="77777777" w:rsidTr="007A0722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62E5557" w14:textId="77777777" w:rsidR="00906CA0" w:rsidRPr="00F563E0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8CCE43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6D1AA25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79240F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6692C64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D8C31B" w14:textId="77777777" w:rsidR="00906CA0" w:rsidRPr="00C73EE3" w:rsidRDefault="00906CA0" w:rsidP="00906CA0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906CA0" w:rsidRPr="00F14137" w14:paraId="0DE8449C" w14:textId="77777777" w:rsidTr="007A0722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072B9E" w14:textId="77777777" w:rsidR="00906CA0" w:rsidRPr="00F563E0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20F5AF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7E17A2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B5D929F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FCE9F7A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4C8CA44" w14:textId="77777777" w:rsidR="00906CA0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260435FF" w14:textId="77777777" w:rsidR="00906CA0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14:paraId="0A984052" w14:textId="77777777" w:rsidR="00906CA0" w:rsidRPr="00C73EE3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906CA0" w:rsidRPr="00F14137" w14:paraId="5FC46CBE" w14:textId="77777777" w:rsidTr="004663B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29CDEB4" w14:textId="77777777" w:rsidR="00906CA0" w:rsidRPr="00F563E0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18648C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D641CC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A72187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9BDF99A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1D86AD" w14:textId="77777777" w:rsidR="00906CA0" w:rsidRPr="00C73EE3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版本号：0x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</w:p>
        </w:tc>
      </w:tr>
      <w:tr w:rsidR="00906CA0" w:rsidRPr="00F14137" w14:paraId="489275FF" w14:textId="7777777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8CA352" w14:textId="77777777" w:rsidR="00906CA0" w:rsidRPr="00F563E0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76242A6" w14:textId="77777777"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A3CD8B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A113547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3587DC" w14:textId="77777777"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A9DD10" w14:textId="77777777" w:rsidR="00906CA0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906CA0" w:rsidRPr="00F14137" w14:paraId="07F75438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35C5808B" w14:textId="77777777" w:rsidR="00906CA0" w:rsidRPr="00F14137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4E12438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h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eading</w:t>
            </w:r>
          </w:p>
        </w:tc>
        <w:tc>
          <w:tcPr>
            <w:tcW w:w="850" w:type="dxa"/>
            <w:vAlign w:val="center"/>
          </w:tcPr>
          <w:p w14:paraId="7C375C5F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72DF953B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vAlign w:val="center"/>
          </w:tcPr>
          <w:p w14:paraId="066CE7DB" w14:textId="77777777" w:rsidR="00906CA0" w:rsidRPr="0089296B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^</w:t>
            </w:r>
            <w:r>
              <w:rPr>
                <w:rFonts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4463" w:type="dxa"/>
            <w:vAlign w:val="center"/>
          </w:tcPr>
          <w:p w14:paraId="1B0773EF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航向角度，平台纵轴线在地理水平面内的的投影与真北的夹角，该夹角为平台纵轴线相对真北顺时针转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取值范围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[0,360)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度</w:t>
            </w:r>
          </w:p>
        </w:tc>
      </w:tr>
      <w:tr w:rsidR="00906CA0" w:rsidRPr="00F14137" w14:paraId="31425F72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3666AB41" w14:textId="77777777" w:rsidR="00906CA0" w:rsidRPr="00F14137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BC4BE53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pitching</w:t>
            </w:r>
          </w:p>
        </w:tc>
        <w:tc>
          <w:tcPr>
            <w:tcW w:w="850" w:type="dxa"/>
            <w:vAlign w:val="center"/>
          </w:tcPr>
          <w:p w14:paraId="65C6243B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7D68E078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vAlign w:val="center"/>
          </w:tcPr>
          <w:p w14:paraId="3B785128" w14:textId="77777777" w:rsidR="00906CA0" w:rsidRPr="0089296B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^</w:t>
            </w:r>
            <w:r>
              <w:rPr>
                <w:rFonts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4463" w:type="dxa"/>
            <w:vAlign w:val="center"/>
          </w:tcPr>
          <w:p w14:paraId="11CE4539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纵摇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角度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，平台坐标系相对于地理坐标系在垂直平面内的摇摆角，平台前边高为正，平台后边高为负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取值范围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[-30,+30]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度</w:t>
            </w:r>
          </w:p>
        </w:tc>
      </w:tr>
      <w:tr w:rsidR="00906CA0" w:rsidRPr="00F14137" w14:paraId="1CE611C8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5A5453AE" w14:textId="77777777" w:rsidR="00906CA0" w:rsidRPr="00F14137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01B2E0C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r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olling</w:t>
            </w:r>
          </w:p>
        </w:tc>
        <w:tc>
          <w:tcPr>
            <w:tcW w:w="850" w:type="dxa"/>
            <w:vAlign w:val="center"/>
          </w:tcPr>
          <w:p w14:paraId="5DC27B84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09096C38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vAlign w:val="center"/>
          </w:tcPr>
          <w:p w14:paraId="49895E16" w14:textId="77777777" w:rsidR="00906CA0" w:rsidRPr="0089296B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^</w:t>
            </w:r>
            <w:r>
              <w:rPr>
                <w:rFonts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4463" w:type="dxa"/>
            <w:vAlign w:val="center"/>
          </w:tcPr>
          <w:p w14:paraId="35EB3F3F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横滚角度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，平台坐标系相对于地理坐标系在中心平面内的摇摆角，平台左边高为正，平台右边高为负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取值范围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[-45,+45]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度</w:t>
            </w:r>
          </w:p>
        </w:tc>
      </w:tr>
      <w:tr w:rsidR="00906CA0" w:rsidRPr="00F14137" w14:paraId="3DB1A3D0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4144DA7B" w14:textId="77777777" w:rsidR="00906CA0" w:rsidRPr="00F14137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97E7CB3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 xml:space="preserve">longitude   </w:t>
            </w:r>
          </w:p>
        </w:tc>
        <w:tc>
          <w:tcPr>
            <w:tcW w:w="850" w:type="dxa"/>
            <w:vAlign w:val="center"/>
          </w:tcPr>
          <w:p w14:paraId="5482949A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308BACEA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vAlign w:val="center"/>
          </w:tcPr>
          <w:p w14:paraId="79756618" w14:textId="77777777" w:rsidR="00906CA0" w:rsidRPr="0089296B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^</w:t>
            </w:r>
            <w:r>
              <w:rPr>
                <w:rFonts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4463" w:type="dxa"/>
            <w:vAlign w:val="center"/>
          </w:tcPr>
          <w:p w14:paraId="27DAA5CD" w14:textId="77777777" w:rsidR="00906CA0" w:rsidRPr="00F14137" w:rsidRDefault="00906CA0" w:rsidP="00906CA0">
            <w:pPr>
              <w:pStyle w:val="2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</w:pPr>
            <w:r w:rsidRPr="00F14137">
              <w:rPr>
                <w:rFonts w:asciiTheme="minorEastAsia" w:eastAsiaTheme="minorEastAsia" w:hAnsiTheme="minorEastAsia" w:hint="eastAsia"/>
                <w:sz w:val="18"/>
                <w:szCs w:val="18"/>
                <w:lang w:val="en-US" w:eastAsia="zh-CN"/>
              </w:rPr>
              <w:t>地球椭圆体格林子午面与平台所在点子午面之间不大于</w:t>
            </w:r>
            <w:r w:rsidRPr="00F14137"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  <w:t>180</w:t>
            </w:r>
            <w:r w:rsidRPr="00F14137">
              <w:rPr>
                <w:rFonts w:asciiTheme="minorEastAsia" w:eastAsiaTheme="minorEastAsia" w:hAnsiTheme="minorEastAsia" w:hint="eastAsia"/>
                <w:sz w:val="18"/>
                <w:szCs w:val="18"/>
                <w:lang w:val="en-US" w:eastAsia="zh-CN"/>
              </w:rPr>
              <w:t>°的夹角。点位在东半球叫东经，符号规定为正（或</w:t>
            </w:r>
            <w:r w:rsidRPr="00F14137"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  <w:t>E</w:t>
            </w:r>
            <w:r w:rsidRPr="00F14137">
              <w:rPr>
                <w:rFonts w:asciiTheme="minorEastAsia" w:eastAsiaTheme="minorEastAsia" w:hAnsiTheme="minorEastAsia" w:hint="eastAsia"/>
                <w:sz w:val="18"/>
                <w:szCs w:val="18"/>
                <w:lang w:val="en-US" w:eastAsia="zh-CN"/>
              </w:rPr>
              <w:t>）；在西半球叫西经，符号规定为负（或</w:t>
            </w:r>
            <w:r w:rsidRPr="00F14137"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  <w:t>W</w:t>
            </w:r>
            <w:r w:rsidRPr="00F14137">
              <w:rPr>
                <w:rFonts w:asciiTheme="minorEastAsia" w:eastAsiaTheme="minorEastAsia" w:hAnsiTheme="minorEastAsia" w:hint="eastAsia"/>
                <w:sz w:val="18"/>
                <w:szCs w:val="18"/>
                <w:lang w:val="en-US" w:eastAsia="zh-CN"/>
              </w:rPr>
              <w:t>）。</w:t>
            </w:r>
          </w:p>
          <w:p w14:paraId="0A175F5A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取值范围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[-180,+180]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度</w:t>
            </w:r>
          </w:p>
        </w:tc>
      </w:tr>
      <w:tr w:rsidR="00906CA0" w:rsidRPr="00F14137" w14:paraId="4C7FEEB0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62E62B2B" w14:textId="77777777" w:rsidR="00906CA0" w:rsidRPr="00F14137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312EAD6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atitude</w:t>
            </w:r>
          </w:p>
        </w:tc>
        <w:tc>
          <w:tcPr>
            <w:tcW w:w="850" w:type="dxa"/>
            <w:vAlign w:val="center"/>
          </w:tcPr>
          <w:p w14:paraId="77C7E1E4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A31D2FA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vAlign w:val="center"/>
          </w:tcPr>
          <w:p w14:paraId="74779111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^</w:t>
            </w:r>
            <w:r>
              <w:rPr>
                <w:rFonts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4463" w:type="dxa"/>
            <w:vAlign w:val="center"/>
          </w:tcPr>
          <w:p w14:paraId="2A05279F" w14:textId="77777777" w:rsidR="00906CA0" w:rsidRPr="00F14137" w:rsidRDefault="00906CA0" w:rsidP="00906CA0">
            <w:pPr>
              <w:pStyle w:val="2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</w:pPr>
            <w:r w:rsidRPr="00F14137">
              <w:rPr>
                <w:rFonts w:asciiTheme="minorEastAsia" w:eastAsiaTheme="minorEastAsia" w:hAnsiTheme="minorEastAsia" w:hint="eastAsia"/>
                <w:sz w:val="18"/>
                <w:szCs w:val="18"/>
                <w:lang w:val="en-US" w:eastAsia="zh-CN"/>
              </w:rPr>
              <w:t>地球椭圆体子午线上平台所在点的法线与赤道面的夹角，点位在北半球叫北纬，符号规定为正（或</w:t>
            </w:r>
            <w:r w:rsidRPr="00F14137"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  <w:t>N</w:t>
            </w:r>
            <w:r w:rsidRPr="00F14137">
              <w:rPr>
                <w:rFonts w:asciiTheme="minorEastAsia" w:eastAsiaTheme="minorEastAsia" w:hAnsiTheme="minorEastAsia" w:hint="eastAsia"/>
                <w:sz w:val="18"/>
                <w:szCs w:val="18"/>
                <w:lang w:val="en-US" w:eastAsia="zh-CN"/>
              </w:rPr>
              <w:t>）；点位在南半球叫南纬，符号为负（或</w:t>
            </w:r>
            <w:r w:rsidRPr="00F14137"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  <w:t>S</w:t>
            </w:r>
            <w:r w:rsidRPr="00F14137">
              <w:rPr>
                <w:rFonts w:asciiTheme="minorEastAsia" w:eastAsiaTheme="minorEastAsia" w:hAnsiTheme="minorEastAsia" w:hint="eastAsia"/>
                <w:sz w:val="18"/>
                <w:szCs w:val="18"/>
                <w:lang w:val="en-US" w:eastAsia="zh-CN"/>
              </w:rPr>
              <w:t>）。</w:t>
            </w:r>
          </w:p>
          <w:p w14:paraId="22CDCEB6" w14:textId="77777777" w:rsidR="00906CA0" w:rsidRPr="00F14137" w:rsidRDefault="00906CA0" w:rsidP="00906CA0">
            <w:pPr>
              <w:pStyle w:val="21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取值范围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F14137"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  <w:t>[-90,+90]</w:t>
            </w:r>
            <w:r w:rsidRPr="00F14137">
              <w:rPr>
                <w:rFonts w:asciiTheme="minorEastAsia" w:eastAsiaTheme="minorEastAsia" w:hAnsiTheme="minorEastAsia" w:hint="eastAsia"/>
                <w:sz w:val="18"/>
                <w:szCs w:val="18"/>
                <w:lang w:val="en-US" w:eastAsia="zh-CN"/>
              </w:rPr>
              <w:t>度</w:t>
            </w:r>
          </w:p>
        </w:tc>
      </w:tr>
      <w:tr w:rsidR="00906CA0" w:rsidRPr="00F14137" w14:paraId="63E56FF6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62F4B638" w14:textId="77777777" w:rsidR="00906CA0" w:rsidRPr="00F14137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0FF6BD7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altitude</w:t>
            </w:r>
          </w:p>
        </w:tc>
        <w:tc>
          <w:tcPr>
            <w:tcW w:w="850" w:type="dxa"/>
            <w:vAlign w:val="center"/>
          </w:tcPr>
          <w:p w14:paraId="41D90DB8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3EF013ED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vAlign w:val="center"/>
          </w:tcPr>
          <w:p w14:paraId="1B393AE6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2^7</w:t>
            </w:r>
          </w:p>
        </w:tc>
        <w:tc>
          <w:tcPr>
            <w:tcW w:w="4463" w:type="dxa"/>
            <w:vAlign w:val="center"/>
          </w:tcPr>
          <w:p w14:paraId="7D954E30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海拔高度（m）</w:t>
            </w:r>
          </w:p>
        </w:tc>
      </w:tr>
      <w:tr w:rsidR="00906CA0" w:rsidRPr="00F14137" w14:paraId="04544B61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74051930" w14:textId="77777777" w:rsidR="00906CA0" w:rsidRPr="00F14137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2A44B11" w14:textId="77777777" w:rsidR="00906CA0" w:rsidRPr="00403F81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/>
                <w:sz w:val="18"/>
                <w:szCs w:val="18"/>
              </w:rPr>
              <w:t>velocityNavi</w:t>
            </w:r>
          </w:p>
        </w:tc>
        <w:tc>
          <w:tcPr>
            <w:tcW w:w="850" w:type="dxa"/>
            <w:vAlign w:val="center"/>
          </w:tcPr>
          <w:p w14:paraId="73E06BC4" w14:textId="77777777" w:rsidR="00906CA0" w:rsidRPr="00403F81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03933EF0" w14:textId="77777777" w:rsidR="00906CA0" w:rsidRPr="00403F81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vAlign w:val="center"/>
          </w:tcPr>
          <w:p w14:paraId="42E223A0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2^7</w:t>
            </w:r>
          </w:p>
        </w:tc>
        <w:tc>
          <w:tcPr>
            <w:tcW w:w="4463" w:type="dxa"/>
            <w:vAlign w:val="center"/>
          </w:tcPr>
          <w:p w14:paraId="787D91EE" w14:textId="77777777" w:rsidR="00906CA0" w:rsidRPr="00403F81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 w:hint="eastAsia"/>
                <w:sz w:val="18"/>
                <w:szCs w:val="18"/>
              </w:rPr>
              <w:t>导航速度（m</w:t>
            </w:r>
            <w:r w:rsidRPr="00403F81">
              <w:rPr>
                <w:rFonts w:asciiTheme="minorEastAsia" w:hAnsiTheme="minorEastAsia"/>
                <w:sz w:val="18"/>
                <w:szCs w:val="18"/>
              </w:rPr>
              <w:t>/s</w:t>
            </w:r>
            <w:r w:rsidRPr="00403F81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906CA0" w:rsidRPr="00F14137" w14:paraId="2FF2CD1E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30DC7BB7" w14:textId="77777777" w:rsidR="00906CA0" w:rsidRPr="00F14137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582ED28" w14:textId="77777777" w:rsidR="00906CA0" w:rsidRPr="00403F81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403F81">
              <w:rPr>
                <w:rFonts w:asciiTheme="minorEastAsia" w:hAnsiTheme="minorEastAsia"/>
                <w:sz w:val="18"/>
                <w:szCs w:val="18"/>
              </w:rPr>
              <w:t>argetTimeMark</w:t>
            </w:r>
          </w:p>
        </w:tc>
        <w:tc>
          <w:tcPr>
            <w:tcW w:w="850" w:type="dxa"/>
            <w:vAlign w:val="center"/>
          </w:tcPr>
          <w:p w14:paraId="5AD0CA8E" w14:textId="77777777" w:rsidR="00906CA0" w:rsidRPr="00403F81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/>
                <w:sz w:val="18"/>
                <w:szCs w:val="18"/>
              </w:rPr>
              <w:t>2*6</w:t>
            </w:r>
          </w:p>
        </w:tc>
        <w:tc>
          <w:tcPr>
            <w:tcW w:w="851" w:type="dxa"/>
            <w:vAlign w:val="center"/>
          </w:tcPr>
          <w:p w14:paraId="16F79E2D" w14:textId="77777777" w:rsidR="00906CA0" w:rsidRPr="00403F81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14:paraId="347BF01A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11B6E16D" w14:textId="77777777" w:rsidR="00906CA0" w:rsidRPr="00403F81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 w:hint="eastAsia"/>
                <w:sz w:val="18"/>
                <w:szCs w:val="18"/>
              </w:rPr>
              <w:t>目标时标（绝对时间）：（年、月、日、时、分、秒、毫秒、微秒，共11个字节），其中，年为两个字节、毫秒指的是以1ms以周期为步进的计数值,2个字节表示毫秒，2个字节表示微秒，其余均为1个字节。信号处理器以北斗送来的秒脉冲作为授时同步信号</w:t>
            </w:r>
          </w:p>
        </w:tc>
      </w:tr>
      <w:tr w:rsidR="00906CA0" w:rsidRPr="00F14137" w14:paraId="583BC8BC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10B3CC6C" w14:textId="77777777" w:rsidR="00906CA0" w:rsidRPr="00F14137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CB5FA83" w14:textId="77777777" w:rsidR="00906CA0" w:rsidRPr="00403F81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Pr="00403F81">
              <w:rPr>
                <w:rFonts w:asciiTheme="minorEastAsia" w:hAnsiTheme="minorEastAsia"/>
                <w:sz w:val="18"/>
                <w:szCs w:val="18"/>
              </w:rPr>
              <w:t>igProcRelativeTime</w:t>
            </w:r>
          </w:p>
        </w:tc>
        <w:tc>
          <w:tcPr>
            <w:tcW w:w="850" w:type="dxa"/>
            <w:vAlign w:val="center"/>
          </w:tcPr>
          <w:p w14:paraId="4C586508" w14:textId="77777777" w:rsidR="00906CA0" w:rsidRPr="00403F81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7628BDE4" w14:textId="77777777" w:rsidR="00906CA0" w:rsidRPr="00403F81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vAlign w:val="center"/>
          </w:tcPr>
          <w:p w14:paraId="1409D9CE" w14:textId="77777777" w:rsidR="00906CA0" w:rsidRPr="00DC379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2^7</w:t>
            </w:r>
          </w:p>
        </w:tc>
        <w:tc>
          <w:tcPr>
            <w:tcW w:w="4463" w:type="dxa"/>
            <w:vAlign w:val="center"/>
          </w:tcPr>
          <w:p w14:paraId="58F55E9E" w14:textId="77777777" w:rsidR="00906CA0" w:rsidRPr="00403F81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 w:hint="eastAsia"/>
                <w:sz w:val="18"/>
                <w:szCs w:val="18"/>
              </w:rPr>
              <w:t>信处的相对时间（精确到1ms），由PS侧计时</w:t>
            </w:r>
          </w:p>
        </w:tc>
      </w:tr>
      <w:tr w:rsidR="00906CA0" w:rsidRPr="00F14137" w14:paraId="00441D31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0890BF60" w14:textId="77777777" w:rsidR="00906CA0" w:rsidRPr="00F14137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</w:tcBorders>
            <w:vAlign w:val="center"/>
          </w:tcPr>
          <w:p w14:paraId="340A68A5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8577F">
              <w:rPr>
                <w:rFonts w:asciiTheme="minorEastAsia" w:hAnsiTheme="minorEastAsia"/>
                <w:sz w:val="18"/>
                <w:szCs w:val="18"/>
              </w:rPr>
              <w:t>reserve</w:t>
            </w:r>
          </w:p>
        </w:tc>
        <w:tc>
          <w:tcPr>
            <w:tcW w:w="850" w:type="dxa"/>
            <w:vAlign w:val="center"/>
          </w:tcPr>
          <w:p w14:paraId="0E5D4036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2*4</w:t>
            </w:r>
          </w:p>
        </w:tc>
        <w:tc>
          <w:tcPr>
            <w:tcW w:w="851" w:type="dxa"/>
            <w:vAlign w:val="center"/>
          </w:tcPr>
          <w:p w14:paraId="2A7508EC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14:paraId="66E40D24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55D8FBE3" w14:textId="77777777"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备用，默认为0</w:t>
            </w:r>
          </w:p>
        </w:tc>
      </w:tr>
      <w:tr w:rsidR="00906CA0" w:rsidRPr="00F14137" w14:paraId="263D115A" w14:textId="77777777" w:rsidTr="007A0722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209F97" w14:textId="77777777" w:rsidR="00906CA0" w:rsidRPr="00F14137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E9745F1" w14:textId="77777777"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62E77F" w14:textId="77777777"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957CEC6" w14:textId="77777777"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8A46164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38FC89" w14:textId="77777777" w:rsidR="00906CA0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906CA0" w:rsidRPr="00F14137" w14:paraId="70780385" w14:textId="77777777" w:rsidTr="007A0722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0FCF6DA9" w14:textId="77777777" w:rsidR="00906CA0" w:rsidRPr="00F14137" w:rsidRDefault="00906CA0" w:rsidP="00906CA0">
            <w:pPr>
              <w:pStyle w:val="a8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3AE9635" w14:textId="77777777"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crc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7BC5305D" w14:textId="77777777"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56DD5A11" w14:textId="77777777"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04D528CD" w14:textId="77777777"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008B0629" w14:textId="77777777" w:rsidR="00906CA0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校验算法：CRC-16 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，校验数据长度从信息同步头到数据结束</w:t>
            </w:r>
          </w:p>
        </w:tc>
      </w:tr>
    </w:tbl>
    <w:p w14:paraId="472C0119" w14:textId="77777777" w:rsidR="00F81DEB" w:rsidRPr="00F14137" w:rsidRDefault="00F81DEB" w:rsidP="00402328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</w:p>
    <w:p w14:paraId="7E330427" w14:textId="77777777" w:rsidR="003E0845" w:rsidRPr="00F14137" w:rsidRDefault="003E0845" w:rsidP="00011620">
      <w:pPr>
        <w:pStyle w:val="3"/>
      </w:pPr>
      <w:bookmarkStart w:id="11" w:name="_Ref111207618"/>
      <w:r w:rsidRPr="00F14137">
        <w:rPr>
          <w:rFonts w:hint="eastAsia"/>
        </w:rPr>
        <w:t>雷达状态/故障信息</w:t>
      </w:r>
      <w:bookmarkEnd w:id="11"/>
    </w:p>
    <w:p w14:paraId="063357D7" w14:textId="77777777" w:rsidR="009927E6" w:rsidRPr="00F14137" w:rsidRDefault="009927E6" w:rsidP="009927E6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发送方向：数据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模块-&gt;</w:t>
      </w:r>
      <w:r w:rsidR="00711B5D">
        <w:rPr>
          <w:rFonts w:hint="eastAsia"/>
          <w:sz w:val="18"/>
          <w:szCs w:val="18"/>
        </w:rPr>
        <w:t>上位机</w:t>
      </w:r>
    </w:p>
    <w:p w14:paraId="7ABD7665" w14:textId="77777777" w:rsidR="009927E6" w:rsidRPr="00F14137" w:rsidRDefault="009927E6" w:rsidP="009927E6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发送方式：周期发送，发送周期同帧处理周期</w:t>
      </w:r>
    </w:p>
    <w:p w14:paraId="5173EFBC" w14:textId="089ACB63" w:rsidR="003E0845" w:rsidRPr="00F14137" w:rsidRDefault="003E0845" w:rsidP="003E0845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报文格式如表</w:t>
      </w:r>
      <w:r w:rsidR="002340DF">
        <w:rPr>
          <w:sz w:val="18"/>
          <w:szCs w:val="18"/>
        </w:rPr>
        <w:t>10</w:t>
      </w:r>
      <w:r w:rsidRPr="00F14137">
        <w:rPr>
          <w:rFonts w:hint="eastAsia"/>
          <w:sz w:val="18"/>
          <w:szCs w:val="18"/>
        </w:rPr>
        <w:t>所示：</w:t>
      </w:r>
    </w:p>
    <w:p w14:paraId="67C0E0A0" w14:textId="39723C59" w:rsidR="003E0845" w:rsidRPr="00F14137" w:rsidRDefault="003E0845" w:rsidP="003E0845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 w:rsidR="002340DF">
        <w:rPr>
          <w:rFonts w:ascii="宋体" w:eastAsia="宋体" w:hAnsi="宋体" w:cs="Times New Roman"/>
          <w:b/>
          <w:sz w:val="18"/>
          <w:szCs w:val="18"/>
        </w:rPr>
        <w:t>10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 w:rsidRPr="00F14137">
        <w:rPr>
          <w:rFonts w:ascii="宋体" w:eastAsia="宋体" w:hAnsi="宋体" w:cs="Times New Roman" w:hint="eastAsia"/>
          <w:b/>
          <w:sz w:val="18"/>
          <w:szCs w:val="18"/>
        </w:rPr>
        <w:t>雷达状态/故障信息</w:t>
      </w:r>
    </w:p>
    <w:tbl>
      <w:tblPr>
        <w:tblStyle w:val="11"/>
        <w:tblW w:w="912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672"/>
        <w:gridCol w:w="850"/>
        <w:gridCol w:w="851"/>
        <w:gridCol w:w="851"/>
        <w:gridCol w:w="4463"/>
      </w:tblGrid>
      <w:tr w:rsidR="004058C7" w:rsidRPr="00F14137" w14:paraId="5696F383" w14:textId="77777777" w:rsidTr="00AF1B71">
        <w:trPr>
          <w:trHeight w:val="20"/>
          <w:tblHeader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D765874" w14:textId="77777777" w:rsidR="004058C7" w:rsidRPr="00F14137" w:rsidRDefault="004058C7" w:rsidP="004058C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167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02C3D6B" w14:textId="77777777" w:rsidR="004058C7" w:rsidRPr="00F14137" w:rsidRDefault="004058C7" w:rsidP="004058C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C3D25A2" w14:textId="77777777" w:rsidR="004058C7" w:rsidRPr="00F14137" w:rsidRDefault="004058C7" w:rsidP="004058C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0D9AA1F" w14:textId="77777777" w:rsidR="004058C7" w:rsidRPr="00F14137" w:rsidRDefault="004058C7" w:rsidP="004058C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9601AE3" w14:textId="77777777" w:rsidR="004058C7" w:rsidRPr="00F14137" w:rsidRDefault="004058C7" w:rsidP="004058C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Scale</w:t>
            </w:r>
          </w:p>
        </w:tc>
        <w:tc>
          <w:tcPr>
            <w:tcW w:w="446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6F45613" w14:textId="77777777" w:rsidR="004058C7" w:rsidRPr="00F14137" w:rsidRDefault="004058C7" w:rsidP="004058C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F0C86" w:rsidRPr="00F14137" w14:paraId="3C223BE3" w14:textId="77777777" w:rsidTr="00AF1B71">
        <w:trPr>
          <w:trHeight w:val="20"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808D5E8" w14:textId="77777777" w:rsidR="008F0C86" w:rsidRPr="00F563E0" w:rsidRDefault="008F0C86" w:rsidP="008F0C86">
            <w:pPr>
              <w:pStyle w:val="a8"/>
              <w:numPr>
                <w:ilvl w:val="0"/>
                <w:numId w:val="37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032603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D5F6F7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702C36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5CDC3A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F7950ED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8F0C86" w:rsidRPr="00F14137" w14:paraId="73CEC933" w14:textId="77777777" w:rsidTr="00AF1B7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603841" w14:textId="77777777" w:rsidR="008F0C86" w:rsidRPr="00F563E0" w:rsidRDefault="008F0C86" w:rsidP="008F0C86">
            <w:pPr>
              <w:pStyle w:val="a8"/>
              <w:numPr>
                <w:ilvl w:val="0"/>
                <w:numId w:val="37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E5ABF59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6B99D7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F9A525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04166B1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0D5DA8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信息包头、实际信息长度、包尾长度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8F0C86" w:rsidRPr="00F14137" w14:paraId="02803074" w14:textId="77777777" w:rsidTr="00AF1B7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F099B31" w14:textId="77777777" w:rsidR="008F0C86" w:rsidRPr="00F563E0" w:rsidRDefault="008F0C86" w:rsidP="008F0C86">
            <w:pPr>
              <w:pStyle w:val="a8"/>
              <w:numPr>
                <w:ilvl w:val="0"/>
                <w:numId w:val="37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E9395C6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EE580C8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8A46CE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CB37FC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2F8EA4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帧ID，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0重新开始计数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，同一处理周期内的参数及处理结果信息必须使用相同的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8F0C86" w:rsidRPr="00F14137" w14:paraId="2EE36825" w14:textId="77777777" w:rsidTr="00ED5C4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ACF83D2" w14:textId="77777777" w:rsidR="008F0C86" w:rsidRPr="00F563E0" w:rsidRDefault="008F0C86" w:rsidP="008F0C86">
            <w:pPr>
              <w:pStyle w:val="a8"/>
              <w:numPr>
                <w:ilvl w:val="0"/>
                <w:numId w:val="37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600D32D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8B2458B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A22DF1A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6D5E127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62B86E8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，本次开机到当前帧开始数据采集的相对时间，非周期数据为本次开机到到生成本帧数据的相对时间</w:t>
            </w:r>
          </w:p>
        </w:tc>
      </w:tr>
      <w:tr w:rsidR="008F0C86" w:rsidRPr="00F14137" w14:paraId="0D123E99" w14:textId="77777777" w:rsidTr="00ED5C4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1F2290" w14:textId="77777777" w:rsidR="008F0C86" w:rsidRPr="00F563E0" w:rsidRDefault="008F0C86" w:rsidP="008F0C86">
            <w:pPr>
              <w:pStyle w:val="a8"/>
              <w:numPr>
                <w:ilvl w:val="0"/>
                <w:numId w:val="37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67DE752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7201C0A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E0912A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2DB075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AD734D2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2E40">
              <w:rPr>
                <w:rFonts w:asciiTheme="minorEastAsia" w:hAnsiTheme="minorEastAsia" w:hint="eastAsia"/>
                <w:sz w:val="18"/>
                <w:szCs w:val="18"/>
              </w:rPr>
              <w:t>雷达状态/故障信息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="00E02836">
              <w:rPr>
                <w:rFonts w:asciiTheme="minorEastAsia" w:hAnsiTheme="minorEastAsia" w:hint="eastAsia"/>
                <w:sz w:val="18"/>
                <w:szCs w:val="18"/>
              </w:rPr>
              <w:t>0x300</w:t>
            </w:r>
            <w:r w:rsidR="000C5272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</w:tr>
      <w:tr w:rsidR="008F0C86" w:rsidRPr="00F14137" w14:paraId="0691015F" w14:textId="77777777" w:rsidTr="00AF1B7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FF8330D" w14:textId="77777777" w:rsidR="008F0C86" w:rsidRPr="00F563E0" w:rsidRDefault="008F0C86" w:rsidP="008F0C86">
            <w:pPr>
              <w:pStyle w:val="a8"/>
              <w:numPr>
                <w:ilvl w:val="0"/>
                <w:numId w:val="37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CB276E" w14:textId="77777777"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B47928" w14:textId="77777777"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98D755" w14:textId="77777777"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89D5FB" w14:textId="77777777"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E2F2FE" w14:textId="77777777" w:rsidR="008F0C86" w:rsidRPr="00C73EE3" w:rsidRDefault="008F0C86" w:rsidP="008F0C86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8F0C86" w:rsidRPr="00F14137" w14:paraId="63960CFE" w14:textId="77777777" w:rsidTr="00AF1B7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3EE602C" w14:textId="77777777" w:rsidR="008F0C86" w:rsidRPr="00F563E0" w:rsidRDefault="008F0C86" w:rsidP="008F0C86">
            <w:pPr>
              <w:pStyle w:val="a8"/>
              <w:numPr>
                <w:ilvl w:val="0"/>
                <w:numId w:val="37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AEC3679" w14:textId="77777777"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F2AC88" w14:textId="77777777"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2D19887" w14:textId="77777777"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D53296" w14:textId="77777777"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702702B" w14:textId="77777777" w:rsidR="008F0C86" w:rsidRPr="00C73EE3" w:rsidRDefault="008F0C86" w:rsidP="008F0C86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8F0C86" w:rsidRPr="00F14137" w14:paraId="5FEF9A5A" w14:textId="77777777" w:rsidTr="00AF1B7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E7D5148" w14:textId="77777777" w:rsidR="008F0C86" w:rsidRPr="00F563E0" w:rsidRDefault="008F0C86" w:rsidP="008F0C86">
            <w:pPr>
              <w:pStyle w:val="a8"/>
              <w:numPr>
                <w:ilvl w:val="0"/>
                <w:numId w:val="37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8A3E4EF" w14:textId="77777777"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92A45A" w14:textId="77777777"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EB7F088" w14:textId="77777777"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935118" w14:textId="77777777"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9AEEB1" w14:textId="77777777" w:rsidR="008F0C86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11C3E880" w14:textId="77777777" w:rsidR="008F0C86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14:paraId="23BB3511" w14:textId="77777777" w:rsidR="008F0C86" w:rsidRPr="00C73EE3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中移动式</w:t>
            </w:r>
          </w:p>
        </w:tc>
      </w:tr>
      <w:tr w:rsidR="008F0C86" w:rsidRPr="00F14137" w14:paraId="491644EF" w14:textId="77777777" w:rsidTr="00ED5C4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014BFC" w14:textId="77777777" w:rsidR="008F0C86" w:rsidRPr="00F563E0" w:rsidRDefault="008F0C86" w:rsidP="008F0C86">
            <w:pPr>
              <w:pStyle w:val="a8"/>
              <w:numPr>
                <w:ilvl w:val="0"/>
                <w:numId w:val="37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ACCBB7D" w14:textId="77777777"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41AC6A" w14:textId="77777777"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8017AE" w14:textId="77777777"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A193863" w14:textId="77777777"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495276C" w14:textId="77777777" w:rsidR="008F0C86" w:rsidRPr="00C73EE3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版本号：0x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</w:p>
        </w:tc>
      </w:tr>
      <w:tr w:rsidR="008F0C86" w:rsidRPr="00F14137" w14:paraId="4D5CFA66" w14:textId="7777777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65F5179" w14:textId="77777777" w:rsidR="008F0C86" w:rsidRPr="00F563E0" w:rsidRDefault="008F0C86" w:rsidP="008F0C86">
            <w:pPr>
              <w:pStyle w:val="a8"/>
              <w:numPr>
                <w:ilvl w:val="0"/>
                <w:numId w:val="37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C58831" w14:textId="77777777" w:rsidR="008F0C86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20695BE" w14:textId="77777777"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AB80F9" w14:textId="77777777"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7FC054" w14:textId="77777777"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021143" w14:textId="77777777" w:rsidR="008F0C86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8F0C86" w:rsidRPr="00F14137" w14:paraId="148F7FDB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02FF0AB4" w14:textId="77777777" w:rsidR="008F0C86" w:rsidRPr="00F14137" w:rsidRDefault="008F0C86" w:rsidP="008F0C86">
            <w:pPr>
              <w:pStyle w:val="a8"/>
              <w:numPr>
                <w:ilvl w:val="0"/>
                <w:numId w:val="37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D4A413C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isFailFlag</w:t>
            </w:r>
          </w:p>
        </w:tc>
        <w:tc>
          <w:tcPr>
            <w:tcW w:w="850" w:type="dxa"/>
            <w:vAlign w:val="center"/>
          </w:tcPr>
          <w:p w14:paraId="74B543DB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8F92E12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14:paraId="3A694D78" w14:textId="77777777" w:rsidR="008F0C86" w:rsidRPr="0089296B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74CDC1C4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故障有无标志，1：有故障，0：无故障</w:t>
            </w:r>
          </w:p>
        </w:tc>
      </w:tr>
      <w:tr w:rsidR="008F0C86" w:rsidRPr="00F14137" w14:paraId="5DBB2F8E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6028AD94" w14:textId="77777777" w:rsidR="008F0C86" w:rsidRPr="00F14137" w:rsidRDefault="008F0C86" w:rsidP="008F0C86">
            <w:pPr>
              <w:pStyle w:val="a8"/>
              <w:numPr>
                <w:ilvl w:val="0"/>
                <w:numId w:val="37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397E960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ailBitData1</w:t>
            </w:r>
          </w:p>
        </w:tc>
        <w:tc>
          <w:tcPr>
            <w:tcW w:w="850" w:type="dxa"/>
            <w:vAlign w:val="center"/>
          </w:tcPr>
          <w:p w14:paraId="45E0BCD9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9B9BAC8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14:paraId="453F5E5A" w14:textId="77777777" w:rsidR="008F0C86" w:rsidRPr="0089296B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2B13786A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故障数据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1，射频板故障数据</w:t>
            </w:r>
          </w:p>
          <w:p w14:paraId="24FF4C8E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分别按位表示每个故障，0是正常，1是故障</w:t>
            </w:r>
          </w:p>
          <w:p w14:paraId="7128B973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Bit0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 xml:space="preserve"> PLL失锁</w:t>
            </w:r>
          </w:p>
          <w:p w14:paraId="425F7720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 xml:space="preserve">1 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 xml:space="preserve"> VCO回读数据异常</w:t>
            </w:r>
          </w:p>
          <w:p w14:paraId="6369D453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Bit2  ADC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回读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异常</w:t>
            </w:r>
          </w:p>
          <w:p w14:paraId="6E035BDA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 xml:space="preserve">3 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U8 TRIC（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AWMF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0165）工作异常</w:t>
            </w:r>
          </w:p>
          <w:p w14:paraId="11E7A306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 xml:space="preserve">  ADC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回读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异常</w:t>
            </w:r>
          </w:p>
          <w:p w14:paraId="7E65D526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Bit5  FPGA PL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时序异常</w:t>
            </w:r>
          </w:p>
          <w:p w14:paraId="23AF06F2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Bit6  FPGA PS工作异常</w:t>
            </w:r>
          </w:p>
          <w:p w14:paraId="0CAA3A60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Bit7  FPGA PS处理不及时</w:t>
            </w:r>
          </w:p>
          <w:p w14:paraId="798E1AC9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Bit8 处理板与PLL通信异常</w:t>
            </w:r>
          </w:p>
          <w:p w14:paraId="5BA68DC6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Bit9 处理板与VCO通信异常</w:t>
            </w:r>
          </w:p>
          <w:p w14:paraId="1F99CF68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Bit10 处理板与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GPS模块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通信异常</w:t>
            </w:r>
          </w:p>
          <w:p w14:paraId="6AB68087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Bit11 处理板与姿态传感器通信异常</w:t>
            </w:r>
          </w:p>
          <w:p w14:paraId="766D9A46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Bit12 处理板PS与PL通信异常</w:t>
            </w:r>
          </w:p>
          <w:p w14:paraId="65C46A76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Bit13 处理板PS与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S通信异常</w:t>
            </w:r>
          </w:p>
          <w:p w14:paraId="3B351499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Bit14 处理板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与上位机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通信异常</w:t>
            </w:r>
          </w:p>
          <w:p w14:paraId="7E64025A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Bit15 处理板与电池组通信异常</w:t>
            </w:r>
          </w:p>
        </w:tc>
      </w:tr>
      <w:tr w:rsidR="008F0C86" w:rsidRPr="00F14137" w14:paraId="3E900FCF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711C33F9" w14:textId="77777777" w:rsidR="008F0C86" w:rsidRPr="00F14137" w:rsidRDefault="008F0C86" w:rsidP="008F0C86">
            <w:pPr>
              <w:pStyle w:val="a8"/>
              <w:numPr>
                <w:ilvl w:val="0"/>
                <w:numId w:val="37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202CC0B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ailBitData2</w:t>
            </w:r>
          </w:p>
        </w:tc>
        <w:tc>
          <w:tcPr>
            <w:tcW w:w="850" w:type="dxa"/>
            <w:vAlign w:val="center"/>
          </w:tcPr>
          <w:p w14:paraId="205AB41D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2BC8883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14:paraId="25CDEA79" w14:textId="77777777" w:rsidR="008F0C86" w:rsidRPr="0089296B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67A8F879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故障数据2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585135F6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 xml:space="preserve">0-Bit15 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U9-U24 TRIC（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AWMF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0165）工作异常</w:t>
            </w:r>
          </w:p>
        </w:tc>
      </w:tr>
      <w:tr w:rsidR="008F0C86" w:rsidRPr="00F14137" w14:paraId="5D21AB88" w14:textId="7777777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14:paraId="37BB5230" w14:textId="77777777" w:rsidR="008F0C86" w:rsidRPr="00F14137" w:rsidRDefault="008F0C86" w:rsidP="008F0C86">
            <w:pPr>
              <w:pStyle w:val="a8"/>
              <w:numPr>
                <w:ilvl w:val="0"/>
                <w:numId w:val="37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</w:tcBorders>
            <w:vAlign w:val="center"/>
          </w:tcPr>
          <w:p w14:paraId="284CDB0C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 xml:space="preserve"> batteryPower</w:t>
            </w:r>
          </w:p>
        </w:tc>
        <w:tc>
          <w:tcPr>
            <w:tcW w:w="850" w:type="dxa"/>
            <w:vAlign w:val="center"/>
          </w:tcPr>
          <w:p w14:paraId="277C2C82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1C44633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14:paraId="41C5FD9A" w14:textId="77777777" w:rsidR="008F0C86" w:rsidRPr="0089296B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^</w:t>
            </w: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4463" w:type="dxa"/>
            <w:vAlign w:val="center"/>
          </w:tcPr>
          <w:p w14:paraId="639EC613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电池电量，百分比</w:t>
            </w:r>
          </w:p>
        </w:tc>
      </w:tr>
      <w:tr w:rsidR="008F0C86" w:rsidRPr="00F14137" w14:paraId="6E0B6B90" w14:textId="77777777" w:rsidTr="00AF1B71">
        <w:trPr>
          <w:trHeight w:val="20"/>
          <w:jc w:val="center"/>
        </w:trPr>
        <w:tc>
          <w:tcPr>
            <w:tcW w:w="440" w:type="dxa"/>
            <w:vAlign w:val="center"/>
          </w:tcPr>
          <w:p w14:paraId="6FBE5812" w14:textId="77777777" w:rsidR="008F0C86" w:rsidRPr="00F14137" w:rsidRDefault="008F0C86" w:rsidP="008F0C86">
            <w:pPr>
              <w:pStyle w:val="a8"/>
              <w:numPr>
                <w:ilvl w:val="0"/>
                <w:numId w:val="37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7445984E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8577F">
              <w:rPr>
                <w:rFonts w:asciiTheme="minorEastAsia" w:hAnsiTheme="minorEastAsia"/>
                <w:sz w:val="18"/>
                <w:szCs w:val="18"/>
              </w:rPr>
              <w:t>reserve</w:t>
            </w:r>
          </w:p>
        </w:tc>
        <w:tc>
          <w:tcPr>
            <w:tcW w:w="850" w:type="dxa"/>
            <w:vAlign w:val="center"/>
          </w:tcPr>
          <w:p w14:paraId="2CF0EC96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3623">
              <w:rPr>
                <w:rFonts w:asciiTheme="minorEastAsia" w:hAnsiTheme="minorEastAsia"/>
                <w:sz w:val="18"/>
                <w:szCs w:val="18"/>
              </w:rPr>
              <w:t>2*4</w:t>
            </w:r>
          </w:p>
        </w:tc>
        <w:tc>
          <w:tcPr>
            <w:tcW w:w="851" w:type="dxa"/>
            <w:vAlign w:val="center"/>
          </w:tcPr>
          <w:p w14:paraId="31B100E6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14:paraId="6E7C3930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2EAAEB23" w14:textId="77777777"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备用，默认为0</w:t>
            </w:r>
          </w:p>
        </w:tc>
      </w:tr>
      <w:tr w:rsidR="008F0C86" w:rsidRPr="00F14137" w14:paraId="16C6402C" w14:textId="77777777" w:rsidTr="00AF1B7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2A68F3" w14:textId="77777777" w:rsidR="008F0C86" w:rsidRPr="00F14137" w:rsidRDefault="008F0C86" w:rsidP="008F0C86">
            <w:pPr>
              <w:pStyle w:val="a8"/>
              <w:numPr>
                <w:ilvl w:val="0"/>
                <w:numId w:val="37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091303" w14:textId="77777777" w:rsidR="008F0C86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42B20AD" w14:textId="77777777" w:rsidR="008F0C86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91445E" w14:textId="77777777" w:rsidR="008F0C86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0F8BAD7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124AB24" w14:textId="77777777" w:rsidR="008F0C86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8F0C86" w:rsidRPr="00F14137" w14:paraId="20651C16" w14:textId="77777777" w:rsidTr="00AF1B7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E98A562" w14:textId="77777777" w:rsidR="008F0C86" w:rsidRPr="00F14137" w:rsidRDefault="008F0C86" w:rsidP="008F0C86">
            <w:pPr>
              <w:pStyle w:val="a8"/>
              <w:numPr>
                <w:ilvl w:val="0"/>
                <w:numId w:val="37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510D92CB" w14:textId="77777777" w:rsidR="008F0C86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crc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10C548B2" w14:textId="77777777" w:rsidR="008F0C86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7B828B0F" w14:textId="77777777" w:rsidR="008F0C86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5A1DB9B4" w14:textId="77777777"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16A26F3" w14:textId="77777777" w:rsidR="008F0C86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校验算法：CRC-16 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，校验数据长度从信息同步头到数据结束</w:t>
            </w:r>
          </w:p>
        </w:tc>
      </w:tr>
    </w:tbl>
    <w:p w14:paraId="61F3295E" w14:textId="77777777" w:rsidR="00A81DC2" w:rsidRDefault="00A81DC2" w:rsidP="00A81DC2">
      <w:pPr>
        <w:pStyle w:val="2"/>
        <w:spacing w:before="156"/>
      </w:pPr>
      <w:r>
        <w:rPr>
          <w:rFonts w:hint="eastAsia"/>
        </w:rPr>
        <w:t>过程信息</w:t>
      </w:r>
    </w:p>
    <w:p w14:paraId="4886EFE3" w14:textId="77777777" w:rsidR="00A81DC2" w:rsidRDefault="00A81DC2" w:rsidP="00011620">
      <w:pPr>
        <w:pStyle w:val="3"/>
      </w:pPr>
      <w:r w:rsidRPr="003F2EB2">
        <w:rPr>
          <w:rFonts w:hint="eastAsia"/>
        </w:rPr>
        <w:t>A</w:t>
      </w:r>
      <w:r w:rsidRPr="003F2EB2">
        <w:t>DC</w:t>
      </w:r>
      <w:r w:rsidR="009927E6">
        <w:t>数据</w:t>
      </w:r>
    </w:p>
    <w:p w14:paraId="7BADB127" w14:textId="77777777" w:rsidR="009927E6" w:rsidRPr="00F14137" w:rsidRDefault="009927E6" w:rsidP="009927E6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发送方向：信号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模块&lt;-&gt;数据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模块,</w:t>
      </w:r>
      <w:r w:rsidRPr="00F14137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数据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模块&lt;-&gt;上位机</w:t>
      </w:r>
      <w:r w:rsidRPr="00F14137">
        <w:rPr>
          <w:sz w:val="18"/>
          <w:szCs w:val="18"/>
        </w:rPr>
        <w:t xml:space="preserve"> </w:t>
      </w:r>
    </w:p>
    <w:p w14:paraId="51720F44" w14:textId="77777777" w:rsidR="009927E6" w:rsidRDefault="009927E6" w:rsidP="009927E6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发送方式：周期发送，发送周期同帧处理周期</w:t>
      </w:r>
    </w:p>
    <w:p w14:paraId="1FC08556" w14:textId="5740D330" w:rsidR="00711B5D" w:rsidRPr="00F14137" w:rsidRDefault="00711B5D" w:rsidP="00711B5D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报文格式如表</w:t>
      </w:r>
      <w:r w:rsidR="002340DF">
        <w:rPr>
          <w:sz w:val="18"/>
          <w:szCs w:val="18"/>
        </w:rPr>
        <w:t>11</w:t>
      </w:r>
      <w:r w:rsidRPr="00F14137">
        <w:rPr>
          <w:rFonts w:hint="eastAsia"/>
          <w:sz w:val="18"/>
          <w:szCs w:val="18"/>
        </w:rPr>
        <w:t>所示：</w:t>
      </w:r>
    </w:p>
    <w:p w14:paraId="37C801B8" w14:textId="40379F01" w:rsidR="009927E6" w:rsidRPr="00F14137" w:rsidRDefault="009927E6" w:rsidP="009927E6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 w:rsidR="002340DF">
        <w:rPr>
          <w:rFonts w:ascii="宋体" w:eastAsia="宋体" w:hAnsi="宋体" w:cs="Times New Roman"/>
          <w:b/>
          <w:sz w:val="18"/>
          <w:szCs w:val="18"/>
        </w:rPr>
        <w:t>11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>
        <w:rPr>
          <w:rFonts w:ascii="宋体" w:eastAsia="宋体" w:hAnsi="宋体" w:cs="Times New Roman" w:hint="eastAsia"/>
          <w:b/>
          <w:sz w:val="18"/>
          <w:szCs w:val="18"/>
        </w:rPr>
        <w:t>ADC数据</w:t>
      </w:r>
    </w:p>
    <w:tbl>
      <w:tblPr>
        <w:tblStyle w:val="11"/>
        <w:tblW w:w="912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672"/>
        <w:gridCol w:w="850"/>
        <w:gridCol w:w="851"/>
        <w:gridCol w:w="851"/>
        <w:gridCol w:w="4463"/>
      </w:tblGrid>
      <w:tr w:rsidR="00604F93" w:rsidRPr="00F14137" w14:paraId="30175BD1" w14:textId="77777777" w:rsidTr="005C1718">
        <w:trPr>
          <w:trHeight w:val="20"/>
          <w:tblHeader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EF6C2A5" w14:textId="77777777" w:rsidR="00604F93" w:rsidRPr="00F14137" w:rsidRDefault="00604F93" w:rsidP="00604F9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167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B95DC67" w14:textId="77777777" w:rsidR="00604F93" w:rsidRPr="00F14137" w:rsidRDefault="00604F93" w:rsidP="00604F9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F35388E" w14:textId="77777777" w:rsidR="00604F93" w:rsidRPr="00F14137" w:rsidRDefault="00604F93" w:rsidP="00604F9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7C770F6" w14:textId="77777777" w:rsidR="00604F93" w:rsidRPr="00F14137" w:rsidRDefault="00604F93" w:rsidP="00604F9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9454AE3" w14:textId="77777777" w:rsidR="00604F93" w:rsidRPr="00F14137" w:rsidRDefault="00604F93" w:rsidP="00604F9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Scale</w:t>
            </w:r>
          </w:p>
        </w:tc>
        <w:tc>
          <w:tcPr>
            <w:tcW w:w="446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2569ECF" w14:textId="77777777" w:rsidR="00604F93" w:rsidRPr="00F14137" w:rsidRDefault="00604F93" w:rsidP="00604F9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E02836" w:rsidRPr="00F14137" w14:paraId="3BC445DA" w14:textId="77777777" w:rsidTr="005C1718">
        <w:trPr>
          <w:trHeight w:val="20"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2A3AFE" w14:textId="77777777" w:rsidR="00E02836" w:rsidRPr="00F563E0" w:rsidRDefault="00E02836" w:rsidP="00E02836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E25E27C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6EA270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5A720A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9D5AAD1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507152D" w14:textId="77777777" w:rsidR="00E02836" w:rsidRPr="00F14137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E02836" w:rsidRPr="00F14137" w14:paraId="314C64F6" w14:textId="7777777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B88240" w14:textId="77777777" w:rsidR="00E02836" w:rsidRPr="00F563E0" w:rsidRDefault="00E02836" w:rsidP="00E02836">
            <w:pPr>
              <w:pStyle w:val="a8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69CB16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DA0CBF4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BD3BFC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B3256B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AF1885" w14:textId="77777777" w:rsidR="00E02836" w:rsidRPr="00F14137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信息包头、实际信息长度、包尾长度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E02836" w:rsidRPr="00F14137" w14:paraId="276B4505" w14:textId="7777777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AC9F626" w14:textId="77777777" w:rsidR="00E02836" w:rsidRPr="00F563E0" w:rsidRDefault="00E02836" w:rsidP="00E02836">
            <w:pPr>
              <w:pStyle w:val="a8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0F50645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2FE3F36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ECBD2A9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5D6148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69D05C" w14:textId="77777777" w:rsidR="00E02836" w:rsidRPr="00F14137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帧ID，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0重新开始计数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，同一处理周期内的参数及处理结果信息必须使用相同的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E02836" w:rsidRPr="00F14137" w14:paraId="049025D5" w14:textId="7777777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943A45C" w14:textId="77777777" w:rsidR="00E02836" w:rsidRPr="00F563E0" w:rsidRDefault="00E02836" w:rsidP="00E02836">
            <w:pPr>
              <w:pStyle w:val="a8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054B92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30D3F7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407FD9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6758EDB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F65E66" w14:textId="77777777" w:rsidR="00E02836" w:rsidRPr="00F14137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，本次开机到当前帧开始数据采集的相对时间，非周期数据为本次开机到到生成本帧数据的相对时间</w:t>
            </w:r>
          </w:p>
        </w:tc>
      </w:tr>
      <w:tr w:rsidR="00E02836" w:rsidRPr="00F14137" w14:paraId="15631D12" w14:textId="7777777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080764" w14:textId="77777777" w:rsidR="00E02836" w:rsidRPr="00F563E0" w:rsidRDefault="00E02836" w:rsidP="00E02836">
            <w:pPr>
              <w:pStyle w:val="a8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1044D8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2DF12D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8A3BF7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22B4CDE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230CE32" w14:textId="77777777" w:rsidR="00E02836" w:rsidRPr="00F14137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D6761">
              <w:rPr>
                <w:rFonts w:asciiTheme="minorEastAsia" w:hAnsiTheme="minorEastAsia" w:hint="eastAsia"/>
                <w:sz w:val="18"/>
                <w:szCs w:val="18"/>
              </w:rPr>
              <w:t>ADC数据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AD6761">
              <w:rPr>
                <w:rFonts w:asciiTheme="minorEastAsia" w:hAnsiTheme="minorEastAsia" w:hint="eastAsia"/>
                <w:sz w:val="18"/>
                <w:szCs w:val="18"/>
              </w:rPr>
              <w:t>0x4000</w:t>
            </w:r>
          </w:p>
        </w:tc>
      </w:tr>
      <w:tr w:rsidR="00E02836" w:rsidRPr="00F14137" w14:paraId="1BEE99DE" w14:textId="7777777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5F0B44" w14:textId="77777777" w:rsidR="00E02836" w:rsidRPr="00F563E0" w:rsidRDefault="00E02836" w:rsidP="00E02836">
            <w:pPr>
              <w:pStyle w:val="a8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73FED5E" w14:textId="77777777"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A821BCB" w14:textId="77777777"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71231E" w14:textId="77777777"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5D3714" w14:textId="77777777"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216B36F" w14:textId="77777777" w:rsidR="00E02836" w:rsidRPr="00C73EE3" w:rsidRDefault="00E02836" w:rsidP="00E02836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E02836" w:rsidRPr="00F14137" w14:paraId="6588918D" w14:textId="7777777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91ACBF" w14:textId="77777777" w:rsidR="00E02836" w:rsidRPr="00F563E0" w:rsidRDefault="00E02836" w:rsidP="00E02836">
            <w:pPr>
              <w:pStyle w:val="a8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E9CDFBA" w14:textId="77777777"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33F88DC" w14:textId="77777777"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77232CB" w14:textId="77777777"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136B8A" w14:textId="77777777"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B116625" w14:textId="77777777" w:rsidR="00E02836" w:rsidRPr="00C73EE3" w:rsidRDefault="00E02836" w:rsidP="00E02836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E02836" w:rsidRPr="00F14137" w14:paraId="4411C87A" w14:textId="7777777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44AEA8" w14:textId="77777777" w:rsidR="00E02836" w:rsidRPr="00F563E0" w:rsidRDefault="00E02836" w:rsidP="00E02836">
            <w:pPr>
              <w:pStyle w:val="a8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ED341B" w14:textId="77777777"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2F4B7D0" w14:textId="77777777"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13C95C2" w14:textId="77777777"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49FC3B" w14:textId="77777777"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D5E4B96" w14:textId="77777777" w:rsidR="00E02836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65867F8C" w14:textId="77777777" w:rsidR="00E02836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14:paraId="73D817B1" w14:textId="77777777" w:rsidR="00E02836" w:rsidRPr="00C73EE3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E02836" w:rsidRPr="00F14137" w14:paraId="6A1F9FD3" w14:textId="7777777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44CECD" w14:textId="77777777" w:rsidR="00E02836" w:rsidRPr="00F563E0" w:rsidRDefault="00E02836" w:rsidP="00E02836">
            <w:pPr>
              <w:pStyle w:val="a8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FBE908C" w14:textId="77777777"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BC314A" w14:textId="77777777"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ABBA2F9" w14:textId="77777777"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68020D" w14:textId="77777777"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236D2A" w14:textId="77777777" w:rsidR="00E02836" w:rsidRPr="00C73EE3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版本号：0x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</w:p>
        </w:tc>
      </w:tr>
      <w:tr w:rsidR="00E02836" w:rsidRPr="00F14137" w14:paraId="3FAF854D" w14:textId="7777777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A434B00" w14:textId="77777777" w:rsidR="00E02836" w:rsidRPr="00F563E0" w:rsidRDefault="00E02836" w:rsidP="00E02836">
            <w:pPr>
              <w:pStyle w:val="a8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2A1360F" w14:textId="77777777" w:rsidR="00E02836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DA3CF57" w14:textId="77777777"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561A0A" w14:textId="77777777"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231DEE1" w14:textId="77777777"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403149" w14:textId="77777777" w:rsidR="00E02836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E02836" w:rsidRPr="00F14137" w14:paraId="034B317D" w14:textId="77777777" w:rsidTr="005C1718">
        <w:trPr>
          <w:trHeight w:val="20"/>
          <w:jc w:val="center"/>
        </w:trPr>
        <w:tc>
          <w:tcPr>
            <w:tcW w:w="440" w:type="dxa"/>
            <w:vAlign w:val="center"/>
          </w:tcPr>
          <w:p w14:paraId="4B99B543" w14:textId="77777777" w:rsidR="00E02836" w:rsidRPr="00F14137" w:rsidRDefault="00E02836" w:rsidP="00E02836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62CBA075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length</w:t>
            </w:r>
          </w:p>
        </w:tc>
        <w:tc>
          <w:tcPr>
            <w:tcW w:w="850" w:type="dxa"/>
            <w:vAlign w:val="center"/>
          </w:tcPr>
          <w:p w14:paraId="38D78F88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0AA24E1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vAlign w:val="center"/>
          </w:tcPr>
          <w:p w14:paraId="5A55A8B9" w14:textId="77777777" w:rsidR="00E02836" w:rsidRPr="0089296B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2336AB02" w14:textId="77777777" w:rsidR="00E02836" w:rsidRPr="00F14137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DC数据总长度</w:t>
            </w:r>
          </w:p>
        </w:tc>
      </w:tr>
      <w:tr w:rsidR="00E02836" w:rsidRPr="00F14137" w14:paraId="398DE031" w14:textId="77777777" w:rsidTr="005C1718">
        <w:trPr>
          <w:trHeight w:val="20"/>
          <w:jc w:val="center"/>
        </w:trPr>
        <w:tc>
          <w:tcPr>
            <w:tcW w:w="440" w:type="dxa"/>
            <w:vAlign w:val="center"/>
          </w:tcPr>
          <w:p w14:paraId="76B64001" w14:textId="77777777" w:rsidR="00E02836" w:rsidRPr="00F14137" w:rsidRDefault="00E02836" w:rsidP="00E02836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48C25E07" w14:textId="7D6CECE8" w:rsidR="00E02836" w:rsidRDefault="00E02836" w:rsidP="00C75F1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vAlign w:val="center"/>
          </w:tcPr>
          <w:p w14:paraId="639E0018" w14:textId="77777777" w:rsidR="00E02836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3F76727C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vAlign w:val="center"/>
          </w:tcPr>
          <w:p w14:paraId="3E12C9C0" w14:textId="77777777" w:rsidR="00E02836" w:rsidRPr="0089296B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71D2A842" w14:textId="77777777" w:rsidR="00E02836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工作波形码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，参考</w:t>
            </w:r>
            <w:r>
              <w:rPr>
                <w:rFonts w:asciiTheme="minorEastAsia" w:hAnsiTheme="minorEastAsia"/>
                <w:sz w:val="18"/>
                <w:szCs w:val="18"/>
              </w:rPr>
              <w:t>4.2.2中表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的波形码</w:t>
            </w:r>
          </w:p>
        </w:tc>
      </w:tr>
      <w:tr w:rsidR="00E02836" w:rsidRPr="00F14137" w14:paraId="680BD2D7" w14:textId="77777777" w:rsidTr="005C1718">
        <w:trPr>
          <w:trHeight w:val="20"/>
          <w:jc w:val="center"/>
        </w:trPr>
        <w:tc>
          <w:tcPr>
            <w:tcW w:w="440" w:type="dxa"/>
            <w:vAlign w:val="center"/>
          </w:tcPr>
          <w:p w14:paraId="12DE8727" w14:textId="77777777" w:rsidR="00E02836" w:rsidRPr="00F14137" w:rsidRDefault="00E02836" w:rsidP="00E02836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7DF3A45A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rawData</w:t>
            </w:r>
          </w:p>
        </w:tc>
        <w:tc>
          <w:tcPr>
            <w:tcW w:w="850" w:type="dxa"/>
            <w:vAlign w:val="center"/>
          </w:tcPr>
          <w:p w14:paraId="06F511F3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851" w:type="dxa"/>
            <w:vAlign w:val="center"/>
          </w:tcPr>
          <w:p w14:paraId="02BE577F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14:paraId="5B2F49CC" w14:textId="77777777" w:rsidR="00E02836" w:rsidRPr="0089296B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402F0CD3" w14:textId="77777777" w:rsidR="00E02836" w:rsidRPr="00F14137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原始adc数据</w:t>
            </w:r>
          </w:p>
        </w:tc>
      </w:tr>
      <w:tr w:rsidR="00E02836" w:rsidRPr="00F14137" w14:paraId="0322A170" w14:textId="7777777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8A47A4B" w14:textId="77777777" w:rsidR="00E02836" w:rsidRPr="00F14137" w:rsidRDefault="00E02836" w:rsidP="00E02836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F45035" w14:textId="77777777" w:rsidR="00E02836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FB5ED99" w14:textId="77777777" w:rsidR="00E02836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68F972" w14:textId="77777777" w:rsidR="00E02836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3675B7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4EA527" w14:textId="77777777" w:rsidR="00E02836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E02836" w:rsidRPr="00F14137" w14:paraId="7046E1DF" w14:textId="7777777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6297F81D" w14:textId="77777777" w:rsidR="00E02836" w:rsidRPr="00F14137" w:rsidRDefault="00E02836" w:rsidP="00E02836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7B1653BD" w14:textId="77777777" w:rsidR="00E02836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crc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2977D63" w14:textId="77777777" w:rsidR="00E02836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8B1FF08" w14:textId="77777777" w:rsidR="00E02836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F9194FF" w14:textId="77777777"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1F0DD23B" w14:textId="77777777" w:rsidR="00E02836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校验算法：CRC-16 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，校验数据长度从信息同步头到数据结束</w:t>
            </w:r>
          </w:p>
        </w:tc>
      </w:tr>
    </w:tbl>
    <w:p w14:paraId="6A5409F1" w14:textId="77777777" w:rsidR="00A81DC2" w:rsidRDefault="00A81DC2" w:rsidP="00A81DC2">
      <w:pPr>
        <w:pStyle w:val="a0"/>
      </w:pPr>
    </w:p>
    <w:p w14:paraId="54846D7C" w14:textId="77777777" w:rsidR="00AA05CA" w:rsidRDefault="00AA05CA" w:rsidP="00A81DC2">
      <w:pPr>
        <w:pStyle w:val="a0"/>
      </w:pPr>
    </w:p>
    <w:p w14:paraId="12F0462F" w14:textId="77777777" w:rsidR="00AA05CA" w:rsidRDefault="00AA05CA" w:rsidP="00A81DC2">
      <w:pPr>
        <w:pStyle w:val="a0"/>
      </w:pPr>
    </w:p>
    <w:p w14:paraId="5CDF62FF" w14:textId="77777777" w:rsidR="00AA05CA" w:rsidRDefault="00AA05CA" w:rsidP="00A81DC2">
      <w:pPr>
        <w:pStyle w:val="a0"/>
      </w:pPr>
    </w:p>
    <w:p w14:paraId="06651503" w14:textId="77777777" w:rsidR="00AA05CA" w:rsidRDefault="00AA05CA" w:rsidP="00A81DC2">
      <w:pPr>
        <w:pStyle w:val="a0"/>
      </w:pPr>
    </w:p>
    <w:p w14:paraId="3682F51A" w14:textId="0C323DF5" w:rsidR="00935F0E" w:rsidRDefault="00935F0E" w:rsidP="00011620">
      <w:pPr>
        <w:pStyle w:val="3"/>
      </w:pPr>
      <w:r>
        <w:rPr>
          <w:rFonts w:hint="eastAsia"/>
        </w:rPr>
        <w:t>过程</w:t>
      </w:r>
      <w:r>
        <w:t>数据</w:t>
      </w:r>
      <w:r>
        <w:rPr>
          <w:rFonts w:hint="eastAsia"/>
        </w:rPr>
        <w:t>(新</w:t>
      </w:r>
      <w:r>
        <w:t>)</w:t>
      </w:r>
    </w:p>
    <w:p w14:paraId="5901BEB6" w14:textId="77777777" w:rsidR="00935F0E" w:rsidRPr="00F14137" w:rsidRDefault="00935F0E" w:rsidP="00935F0E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发送方向：信号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模块&lt;-&gt;数据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模块,</w:t>
      </w:r>
      <w:r w:rsidRPr="00F14137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数据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模块&lt;-&gt;上位机</w:t>
      </w:r>
      <w:r w:rsidRPr="00F14137">
        <w:rPr>
          <w:sz w:val="18"/>
          <w:szCs w:val="18"/>
        </w:rPr>
        <w:t xml:space="preserve"> </w:t>
      </w:r>
    </w:p>
    <w:p w14:paraId="32FE3BE9" w14:textId="77777777" w:rsidR="00935F0E" w:rsidRDefault="00935F0E" w:rsidP="00935F0E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发送方式：周期发送，发送周期同帧处理周期</w:t>
      </w:r>
    </w:p>
    <w:p w14:paraId="02DEC046" w14:textId="78B460E1" w:rsidR="00935F0E" w:rsidRPr="00935F0E" w:rsidRDefault="00935F0E" w:rsidP="00935F0E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报文格式如表</w:t>
      </w:r>
      <w:r w:rsidR="00642F3F">
        <w:rPr>
          <w:sz w:val="18"/>
          <w:szCs w:val="18"/>
        </w:rPr>
        <w:t>1</w:t>
      </w:r>
      <w:r w:rsidR="002340DF">
        <w:rPr>
          <w:sz w:val="18"/>
          <w:szCs w:val="18"/>
        </w:rPr>
        <w:t>2</w:t>
      </w:r>
      <w:r w:rsidRPr="00F14137">
        <w:rPr>
          <w:rFonts w:hint="eastAsia"/>
          <w:sz w:val="18"/>
          <w:szCs w:val="18"/>
        </w:rPr>
        <w:t>所示：</w:t>
      </w:r>
    </w:p>
    <w:p w14:paraId="297ABD33" w14:textId="7B2066E1" w:rsidR="00AA05CA" w:rsidRPr="00F14137" w:rsidRDefault="00AA05CA" w:rsidP="00AA05CA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>
        <w:rPr>
          <w:rFonts w:ascii="宋体" w:eastAsia="宋体" w:hAnsi="宋体" w:cs="Times New Roman"/>
          <w:b/>
          <w:sz w:val="18"/>
          <w:szCs w:val="18"/>
        </w:rPr>
        <w:t>1</w:t>
      </w:r>
      <w:r w:rsidR="002340DF">
        <w:rPr>
          <w:rFonts w:ascii="宋体" w:eastAsia="宋体" w:hAnsi="宋体" w:cs="Times New Roman"/>
          <w:b/>
          <w:sz w:val="18"/>
          <w:szCs w:val="18"/>
        </w:rPr>
        <w:t>2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>
        <w:rPr>
          <w:rFonts w:ascii="宋体" w:eastAsia="宋体" w:hAnsi="宋体" w:cs="Times New Roman" w:hint="eastAsia"/>
          <w:b/>
          <w:sz w:val="18"/>
          <w:szCs w:val="18"/>
        </w:rPr>
        <w:t>过程数据(新</w:t>
      </w:r>
      <w:r>
        <w:rPr>
          <w:rFonts w:ascii="宋体" w:eastAsia="宋体" w:hAnsi="宋体" w:cs="Times New Roman"/>
          <w:b/>
          <w:sz w:val="18"/>
          <w:szCs w:val="18"/>
        </w:rPr>
        <w:t>)</w:t>
      </w:r>
    </w:p>
    <w:tbl>
      <w:tblPr>
        <w:tblStyle w:val="11"/>
        <w:tblW w:w="912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672"/>
        <w:gridCol w:w="850"/>
        <w:gridCol w:w="851"/>
        <w:gridCol w:w="851"/>
        <w:gridCol w:w="4463"/>
      </w:tblGrid>
      <w:tr w:rsidR="00AA05CA" w:rsidRPr="00F14137" w14:paraId="74011707" w14:textId="77777777" w:rsidTr="00FD7D50">
        <w:trPr>
          <w:trHeight w:val="20"/>
          <w:tblHeader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4B91349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67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B25B57B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0B000FB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B227A18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4B2CD8C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Scale</w:t>
            </w:r>
          </w:p>
        </w:tc>
        <w:tc>
          <w:tcPr>
            <w:tcW w:w="446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A84641A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A05CA" w:rsidRPr="00F14137" w14:paraId="318A0F8D" w14:textId="77777777" w:rsidTr="00FD7D50">
        <w:trPr>
          <w:trHeight w:val="20"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8DD62B9" w14:textId="77777777" w:rsidR="00AA05CA" w:rsidRPr="00F563E0" w:rsidRDefault="00AA05CA" w:rsidP="00FD7D50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02144BA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7564E2A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017CBE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1B7CE8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93C21A" w14:textId="77777777" w:rsidR="00AA05CA" w:rsidRPr="00F14137" w:rsidRDefault="00AA05CA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AA05CA" w:rsidRPr="00F14137" w14:paraId="54CA25A9" w14:textId="77777777" w:rsidTr="00FD7D50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8835F3B" w14:textId="77777777" w:rsidR="00AA05CA" w:rsidRPr="00F563E0" w:rsidRDefault="00AA05CA" w:rsidP="00FD7D50">
            <w:pPr>
              <w:pStyle w:val="a8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E90718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0C1E116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8E4D9C4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831DB4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1752A3" w14:textId="77777777" w:rsidR="00AA05CA" w:rsidRPr="00F14137" w:rsidRDefault="00AA05CA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信息包头、实际信息长度、包尾长度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AA05CA" w:rsidRPr="00F14137" w14:paraId="06C727B8" w14:textId="77777777" w:rsidTr="00FD7D50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A139457" w14:textId="77777777" w:rsidR="00AA05CA" w:rsidRPr="00F563E0" w:rsidRDefault="00AA05CA" w:rsidP="00FD7D50">
            <w:pPr>
              <w:pStyle w:val="a8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C2EC68B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837C6A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48D802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99394FA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DC702E6" w14:textId="77777777" w:rsidR="00AA05CA" w:rsidRPr="00F14137" w:rsidRDefault="00AA05CA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帧ID，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0重新开始计数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，同一处理周期内的参数及处理结果信息必须使用相同的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AA05CA" w:rsidRPr="00F14137" w14:paraId="04825CC8" w14:textId="77777777" w:rsidTr="00FD7D50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14B828E" w14:textId="77777777" w:rsidR="00AA05CA" w:rsidRPr="00F563E0" w:rsidRDefault="00AA05CA" w:rsidP="00FD7D50">
            <w:pPr>
              <w:pStyle w:val="a8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8DC4AB7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62B331B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25490D7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1454F84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B083266" w14:textId="77777777" w:rsidR="00AA05CA" w:rsidRPr="00F14137" w:rsidRDefault="00AA05CA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，本次开机到当前帧开始数据采集的相对时间，非周期数据为本次开机到到生成本帧数据的相对时间</w:t>
            </w:r>
          </w:p>
        </w:tc>
      </w:tr>
      <w:tr w:rsidR="00AA05CA" w:rsidRPr="00F14137" w14:paraId="31EB1B0B" w14:textId="77777777" w:rsidTr="00FD7D50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82E2386" w14:textId="77777777" w:rsidR="00AA05CA" w:rsidRPr="00F563E0" w:rsidRDefault="00AA05CA" w:rsidP="00FD7D50">
            <w:pPr>
              <w:pStyle w:val="a8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D158E5E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F0378F2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43E316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E6B908C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4673FE" w14:textId="16377BEF" w:rsidR="00AA05CA" w:rsidRDefault="00AA05CA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DMAP</w:t>
            </w:r>
            <w:r w:rsidRPr="00AD6761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AD6761">
              <w:rPr>
                <w:rFonts w:asciiTheme="minorEastAsia" w:hAnsiTheme="minorEastAsia" w:hint="eastAsia"/>
                <w:sz w:val="18"/>
                <w:szCs w:val="18"/>
              </w:rPr>
              <w:t>0x40</w:t>
            </w: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  <w:p w14:paraId="5AD3DB06" w14:textId="77777777" w:rsidR="00AA05CA" w:rsidRDefault="00AA05CA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原始</w:t>
            </w:r>
            <w:r w:rsidRPr="00AD6761">
              <w:rPr>
                <w:rFonts w:asciiTheme="minorEastAsia" w:hAnsiTheme="minorEastAsia" w:hint="eastAsia"/>
                <w:sz w:val="18"/>
                <w:szCs w:val="18"/>
              </w:rPr>
              <w:t>ADC数据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AD6761">
              <w:rPr>
                <w:rFonts w:asciiTheme="minorEastAsia" w:hAnsiTheme="minorEastAsia" w:hint="eastAsia"/>
                <w:sz w:val="18"/>
                <w:szCs w:val="18"/>
              </w:rPr>
              <w:t>0x40</w:t>
            </w: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</w:p>
          <w:p w14:paraId="1F94FE43" w14:textId="308AD2FA" w:rsidR="00141F97" w:rsidRPr="00F14137" w:rsidRDefault="00141F97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和差</w:t>
            </w:r>
            <w:r w:rsidRPr="00AD6761">
              <w:rPr>
                <w:rFonts w:asciiTheme="minorEastAsia" w:hAnsiTheme="minorEastAsia" w:hint="eastAsia"/>
                <w:sz w:val="18"/>
                <w:szCs w:val="18"/>
              </w:rPr>
              <w:t>ADC数据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：0x</w:t>
            </w:r>
            <w:r>
              <w:rPr>
                <w:rFonts w:asciiTheme="minorEastAsia" w:hAnsiTheme="minorEastAsia"/>
                <w:sz w:val="18"/>
                <w:szCs w:val="18"/>
              </w:rPr>
              <w:t>4012</w:t>
            </w:r>
          </w:p>
        </w:tc>
      </w:tr>
      <w:tr w:rsidR="00AA05CA" w:rsidRPr="00F14137" w14:paraId="73AFCDCB" w14:textId="77777777" w:rsidTr="00FD7D50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795282" w14:textId="77777777" w:rsidR="00AA05CA" w:rsidRPr="00F563E0" w:rsidRDefault="00AA05CA" w:rsidP="00FD7D50">
            <w:pPr>
              <w:pStyle w:val="a8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5F1315" w14:textId="77777777" w:rsidR="00AA05CA" w:rsidRPr="00C73EE3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A6BB58A" w14:textId="77777777" w:rsidR="00AA05CA" w:rsidRPr="00C73EE3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1204FB7" w14:textId="77777777" w:rsidR="00AA05CA" w:rsidRPr="00C73EE3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F9F0CDF" w14:textId="77777777" w:rsidR="00AA05CA" w:rsidRPr="00C73EE3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BDCEB6" w14:textId="77777777" w:rsidR="00AA05CA" w:rsidRPr="00C73EE3" w:rsidRDefault="00AA05CA" w:rsidP="00FD7D50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AA05CA" w:rsidRPr="00F14137" w14:paraId="4A590CF1" w14:textId="77777777" w:rsidTr="00FD7D50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A76CEFF" w14:textId="77777777" w:rsidR="00AA05CA" w:rsidRPr="00F563E0" w:rsidRDefault="00AA05CA" w:rsidP="00FD7D50">
            <w:pPr>
              <w:pStyle w:val="a8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AEFD5FD" w14:textId="77777777" w:rsidR="00AA05CA" w:rsidRPr="00C73EE3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DF14471" w14:textId="77777777" w:rsidR="00AA05CA" w:rsidRPr="00C73EE3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DB94DF" w14:textId="77777777" w:rsidR="00AA05CA" w:rsidRPr="00C73EE3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1EADF1F" w14:textId="77777777" w:rsidR="00AA05CA" w:rsidRPr="00C73EE3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7E4CE7" w14:textId="77777777" w:rsidR="00AA05CA" w:rsidRPr="00C73EE3" w:rsidRDefault="00AA05CA" w:rsidP="00FD7D50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AA05CA" w:rsidRPr="00F14137" w14:paraId="37E6875F" w14:textId="77777777" w:rsidTr="00FD7D50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524DEB" w14:textId="77777777" w:rsidR="00AA05CA" w:rsidRPr="00F563E0" w:rsidRDefault="00AA05CA" w:rsidP="00FD7D50">
            <w:pPr>
              <w:pStyle w:val="a8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841E71" w14:textId="77777777" w:rsidR="00AA05CA" w:rsidRPr="00C73EE3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90A85F" w14:textId="77777777" w:rsidR="00AA05CA" w:rsidRPr="00C73EE3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C981DC0" w14:textId="77777777" w:rsidR="00AA05CA" w:rsidRPr="00C73EE3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BA3568" w14:textId="77777777" w:rsidR="00AA05CA" w:rsidRPr="00C73EE3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9F846A" w14:textId="77777777" w:rsidR="00AA05CA" w:rsidRDefault="00AA05CA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4EA7A1BD" w14:textId="77777777" w:rsidR="00AA05CA" w:rsidRDefault="00AA05CA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14:paraId="0FF4A83B" w14:textId="77777777" w:rsidR="00AA05CA" w:rsidRPr="00C73EE3" w:rsidRDefault="00AA05CA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AA05CA" w:rsidRPr="00F14137" w14:paraId="35421B5D" w14:textId="77777777" w:rsidTr="00FD7D50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1E41A3C" w14:textId="77777777" w:rsidR="00AA05CA" w:rsidRPr="00F563E0" w:rsidRDefault="00AA05CA" w:rsidP="00FD7D50">
            <w:pPr>
              <w:pStyle w:val="a8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6CF37A7" w14:textId="77777777" w:rsidR="00AA05CA" w:rsidRPr="00C73EE3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96E2EE" w14:textId="77777777" w:rsidR="00AA05CA" w:rsidRPr="00C73EE3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8C6F19" w14:textId="77777777" w:rsidR="00AA05CA" w:rsidRPr="00C73EE3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78ED31E" w14:textId="77777777" w:rsidR="00AA05CA" w:rsidRPr="00C73EE3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D461936" w14:textId="77777777" w:rsidR="00AA05CA" w:rsidRPr="00C73EE3" w:rsidRDefault="00AA05CA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版本号：0x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</w:p>
        </w:tc>
      </w:tr>
      <w:tr w:rsidR="00AA05CA" w:rsidRPr="00F14137" w14:paraId="541AA5BA" w14:textId="77777777" w:rsidTr="00FD7D50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20843E" w14:textId="77777777" w:rsidR="00AA05CA" w:rsidRPr="00F563E0" w:rsidRDefault="00AA05CA" w:rsidP="00FD7D50">
            <w:pPr>
              <w:pStyle w:val="a8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7E26FA" w14:textId="77777777" w:rsidR="00AA05CA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AA003D" w14:textId="77777777" w:rsidR="00AA05CA" w:rsidRPr="00C73EE3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D7FF92" w14:textId="77777777" w:rsidR="00AA05CA" w:rsidRPr="00C73EE3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7474F5" w14:textId="77777777" w:rsidR="00AA05CA" w:rsidRPr="00C73EE3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FB7AAA7" w14:textId="77777777" w:rsidR="00AA05CA" w:rsidRDefault="00AA05CA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AA05CA" w:rsidRPr="00F14137" w14:paraId="26E7ABC4" w14:textId="77777777" w:rsidTr="00FD7D50">
        <w:trPr>
          <w:trHeight w:val="20"/>
          <w:jc w:val="center"/>
        </w:trPr>
        <w:tc>
          <w:tcPr>
            <w:tcW w:w="440" w:type="dxa"/>
            <w:vAlign w:val="center"/>
          </w:tcPr>
          <w:p w14:paraId="1D54C157" w14:textId="77777777" w:rsidR="00AA05CA" w:rsidRPr="00F14137" w:rsidRDefault="00AA05CA" w:rsidP="00FD7D50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5789E83E" w14:textId="72753C46" w:rsidR="00AA05CA" w:rsidRPr="00F14137" w:rsidRDefault="00141F97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nfo</w:t>
            </w:r>
          </w:p>
        </w:tc>
        <w:tc>
          <w:tcPr>
            <w:tcW w:w="850" w:type="dxa"/>
            <w:vAlign w:val="center"/>
          </w:tcPr>
          <w:p w14:paraId="609F70DB" w14:textId="02F30809" w:rsidR="00AA05CA" w:rsidRPr="00F14137" w:rsidRDefault="008123FD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128</w:t>
            </w:r>
          </w:p>
        </w:tc>
        <w:tc>
          <w:tcPr>
            <w:tcW w:w="851" w:type="dxa"/>
            <w:vAlign w:val="center"/>
          </w:tcPr>
          <w:p w14:paraId="5FB975B2" w14:textId="5C34607D" w:rsidR="00AA05CA" w:rsidRPr="00F14137" w:rsidRDefault="006C025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="00AA05CA" w:rsidRPr="00F14137">
              <w:rPr>
                <w:rFonts w:asciiTheme="minorEastAsia" w:hAnsiTheme="minorEastAsia"/>
                <w:sz w:val="18"/>
                <w:szCs w:val="18"/>
              </w:rPr>
              <w:t>int</w:t>
            </w:r>
            <w:r w:rsidR="00141F97"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851" w:type="dxa"/>
            <w:vAlign w:val="center"/>
          </w:tcPr>
          <w:p w14:paraId="68E51C55" w14:textId="77777777" w:rsidR="00AA05CA" w:rsidRPr="0089296B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387CCD95" w14:textId="0C164215" w:rsidR="00AA05CA" w:rsidRPr="00F14137" w:rsidRDefault="00141F97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数据对应的其它信息内容</w:t>
            </w:r>
            <w:r w:rsidR="006C025A">
              <w:rPr>
                <w:rFonts w:asciiTheme="minorEastAsia" w:hAnsiTheme="minorEastAsia" w:hint="eastAsia"/>
                <w:sz w:val="18"/>
                <w:szCs w:val="18"/>
              </w:rPr>
              <w:t>（详见表1</w:t>
            </w:r>
            <w:r w:rsidR="006C025A">
              <w:rPr>
                <w:rFonts w:asciiTheme="minorEastAsia" w:hAnsiTheme="minorEastAsia"/>
                <w:sz w:val="18"/>
                <w:szCs w:val="18"/>
              </w:rPr>
              <w:t>1</w:t>
            </w:r>
            <w:r w:rsidR="006C025A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AA05CA" w:rsidRPr="00F14137" w14:paraId="126F73AB" w14:textId="77777777" w:rsidTr="00FD7D50">
        <w:trPr>
          <w:trHeight w:val="20"/>
          <w:jc w:val="center"/>
        </w:trPr>
        <w:tc>
          <w:tcPr>
            <w:tcW w:w="440" w:type="dxa"/>
            <w:vAlign w:val="center"/>
          </w:tcPr>
          <w:p w14:paraId="060D7975" w14:textId="77777777" w:rsidR="00AA05CA" w:rsidRPr="00F14137" w:rsidRDefault="00AA05CA" w:rsidP="00FD7D50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4DF93A45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rawData</w:t>
            </w:r>
          </w:p>
        </w:tc>
        <w:tc>
          <w:tcPr>
            <w:tcW w:w="850" w:type="dxa"/>
            <w:vAlign w:val="center"/>
          </w:tcPr>
          <w:p w14:paraId="6D3D4ED1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851" w:type="dxa"/>
            <w:vAlign w:val="center"/>
          </w:tcPr>
          <w:p w14:paraId="64059B63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14:paraId="462721B8" w14:textId="77777777" w:rsidR="00AA05CA" w:rsidRPr="0089296B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034417C9" w14:textId="77777777" w:rsidR="00AA05CA" w:rsidRDefault="00AA05CA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数据</w:t>
            </w:r>
            <w:r w:rsidR="00141F97">
              <w:rPr>
                <w:rFonts w:asciiTheme="minorEastAsia" w:hAnsiTheme="minorEastAsia" w:hint="eastAsia"/>
                <w:sz w:val="18"/>
                <w:szCs w:val="18"/>
              </w:rPr>
              <w:t>内容</w:t>
            </w:r>
          </w:p>
          <w:p w14:paraId="42BD9AC7" w14:textId="77777777" w:rsidR="00141F97" w:rsidRDefault="00141F97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DMAP</w:t>
            </w:r>
            <w:r w:rsidRPr="00AD6761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256K</w:t>
            </w:r>
          </w:p>
          <w:p w14:paraId="55CEB227" w14:textId="77777777" w:rsidR="00141F97" w:rsidRDefault="00141F97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原始</w:t>
            </w:r>
            <w:r w:rsidRPr="00AD6761">
              <w:rPr>
                <w:rFonts w:asciiTheme="minorEastAsia" w:hAnsiTheme="minorEastAsia" w:hint="eastAsia"/>
                <w:sz w:val="18"/>
                <w:szCs w:val="18"/>
              </w:rPr>
              <w:t>ADC数据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512K</w:t>
            </w:r>
          </w:p>
          <w:p w14:paraId="66457A3D" w14:textId="02C7DF8E" w:rsidR="00141F97" w:rsidRPr="00F14137" w:rsidRDefault="00141F97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和差</w:t>
            </w:r>
            <w:r w:rsidRPr="00AD6761">
              <w:rPr>
                <w:rFonts w:asciiTheme="minorEastAsia" w:hAnsiTheme="minorEastAsia" w:hint="eastAsia"/>
                <w:sz w:val="18"/>
                <w:szCs w:val="18"/>
              </w:rPr>
              <w:t>ADC数据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512K</w:t>
            </w:r>
          </w:p>
        </w:tc>
      </w:tr>
      <w:tr w:rsidR="00AA05CA" w:rsidRPr="00F14137" w14:paraId="47E744CE" w14:textId="77777777" w:rsidTr="00FD7D50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8B5241D" w14:textId="77777777" w:rsidR="00AA05CA" w:rsidRPr="00F14137" w:rsidRDefault="00AA05CA" w:rsidP="00FD7D50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3740D5" w14:textId="77777777" w:rsidR="00AA05CA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ABEEC1E" w14:textId="77777777" w:rsidR="00AA05CA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9751257" w14:textId="77777777" w:rsidR="00AA05CA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4D6C79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4721C4" w14:textId="77777777" w:rsidR="00AA05CA" w:rsidRDefault="00AA05CA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AA05CA" w:rsidRPr="00F14137" w14:paraId="25251350" w14:textId="77777777" w:rsidTr="00FD7D50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0E475C32" w14:textId="77777777" w:rsidR="00AA05CA" w:rsidRPr="00F14137" w:rsidRDefault="00AA05CA" w:rsidP="00FD7D50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62A896F8" w14:textId="77777777" w:rsidR="00AA05CA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crc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78B499C2" w14:textId="77777777" w:rsidR="00AA05CA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37B965F" w14:textId="77777777" w:rsidR="00AA05CA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77448DC1" w14:textId="77777777" w:rsidR="00AA05CA" w:rsidRPr="00F14137" w:rsidRDefault="00AA05CA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1BFF1DC0" w14:textId="77777777" w:rsidR="00AA05CA" w:rsidRDefault="00AA05CA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校验算法：CRC-16 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，校验数据长度从信息同步头到数据结束</w:t>
            </w:r>
          </w:p>
        </w:tc>
      </w:tr>
    </w:tbl>
    <w:p w14:paraId="00448937" w14:textId="77777777" w:rsidR="00A432C0" w:rsidRDefault="00A432C0" w:rsidP="00EA0096">
      <w:pPr>
        <w:ind w:firstLine="360"/>
        <w:rPr>
          <w:sz w:val="18"/>
          <w:szCs w:val="18"/>
        </w:rPr>
      </w:pPr>
    </w:p>
    <w:p w14:paraId="432B9A13" w14:textId="49C44BF0" w:rsidR="00A432C0" w:rsidRDefault="00A432C0" w:rsidP="00A432C0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>
        <w:rPr>
          <w:rFonts w:ascii="宋体" w:eastAsia="宋体" w:hAnsi="宋体" w:cs="Times New Roman"/>
          <w:b/>
          <w:sz w:val="18"/>
          <w:szCs w:val="18"/>
        </w:rPr>
        <w:t>1</w:t>
      </w:r>
      <w:r w:rsidR="002340DF">
        <w:rPr>
          <w:rFonts w:ascii="宋体" w:eastAsia="宋体" w:hAnsi="宋体" w:cs="Times New Roman"/>
          <w:b/>
          <w:sz w:val="18"/>
          <w:szCs w:val="18"/>
        </w:rPr>
        <w:t>3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>
        <w:rPr>
          <w:rFonts w:ascii="宋体" w:eastAsia="宋体" w:hAnsi="宋体" w:cs="Times New Roman"/>
          <w:b/>
          <w:sz w:val="18"/>
          <w:szCs w:val="18"/>
        </w:rPr>
        <w:t>(</w:t>
      </w:r>
      <w:r>
        <w:rPr>
          <w:rFonts w:ascii="宋体" w:eastAsia="宋体" w:hAnsi="宋体" w:cs="Times New Roman" w:hint="eastAsia"/>
          <w:b/>
          <w:sz w:val="18"/>
          <w:szCs w:val="18"/>
        </w:rPr>
        <w:t>表1</w:t>
      </w:r>
      <w:r w:rsidR="00877BCB">
        <w:rPr>
          <w:rFonts w:ascii="宋体" w:eastAsia="宋体" w:hAnsi="宋体" w:cs="Times New Roman"/>
          <w:b/>
          <w:sz w:val="18"/>
          <w:szCs w:val="18"/>
        </w:rPr>
        <w:t>2</w:t>
      </w:r>
      <w:r>
        <w:rPr>
          <w:rFonts w:ascii="宋体" w:eastAsia="宋体" w:hAnsi="宋体" w:cs="Times New Roman" w:hint="eastAsia"/>
          <w:b/>
          <w:sz w:val="18"/>
          <w:szCs w:val="18"/>
        </w:rPr>
        <w:t>中2</w:t>
      </w:r>
      <w:r>
        <w:rPr>
          <w:rFonts w:ascii="宋体" w:eastAsia="宋体" w:hAnsi="宋体" w:cs="Times New Roman"/>
          <w:b/>
          <w:sz w:val="18"/>
          <w:szCs w:val="18"/>
        </w:rPr>
        <w:t>6</w:t>
      </w:r>
      <w:r>
        <w:rPr>
          <w:rFonts w:ascii="宋体" w:eastAsia="宋体" w:hAnsi="宋体" w:cs="Times New Roman" w:hint="eastAsia"/>
          <w:b/>
          <w:sz w:val="18"/>
          <w:szCs w:val="18"/>
        </w:rPr>
        <w:t>列)</w:t>
      </w:r>
      <w:r>
        <w:rPr>
          <w:rFonts w:ascii="宋体" w:eastAsia="宋体" w:hAnsi="宋体" w:cs="Times New Roman"/>
          <w:b/>
          <w:sz w:val="18"/>
          <w:szCs w:val="18"/>
        </w:rPr>
        <w:t>INFO</w:t>
      </w:r>
      <w:r>
        <w:rPr>
          <w:rFonts w:ascii="宋体" w:eastAsia="宋体" w:hAnsi="宋体" w:cs="Times New Roman" w:hint="eastAsia"/>
          <w:b/>
          <w:sz w:val="18"/>
          <w:szCs w:val="18"/>
        </w:rPr>
        <w:t>字段内容</w:t>
      </w:r>
    </w:p>
    <w:tbl>
      <w:tblPr>
        <w:tblStyle w:val="11"/>
        <w:tblW w:w="9127" w:type="dxa"/>
        <w:tblLayout w:type="fixed"/>
        <w:tblLook w:val="04A0" w:firstRow="1" w:lastRow="0" w:firstColumn="1" w:lastColumn="0" w:noHBand="0" w:noVBand="1"/>
      </w:tblPr>
      <w:tblGrid>
        <w:gridCol w:w="440"/>
        <w:gridCol w:w="1672"/>
        <w:gridCol w:w="850"/>
        <w:gridCol w:w="851"/>
        <w:gridCol w:w="851"/>
        <w:gridCol w:w="4463"/>
      </w:tblGrid>
      <w:tr w:rsidR="00FC4FD5" w:rsidRPr="00F14137" w14:paraId="5B3A99CE" w14:textId="77777777" w:rsidTr="00FC4FD5">
        <w:trPr>
          <w:trHeight w:val="20"/>
        </w:trPr>
        <w:tc>
          <w:tcPr>
            <w:tcW w:w="440" w:type="dxa"/>
          </w:tcPr>
          <w:p w14:paraId="39FC362D" w14:textId="77777777" w:rsidR="00FC4FD5" w:rsidRPr="00F14137" w:rsidRDefault="00FC4FD5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1672" w:type="dxa"/>
          </w:tcPr>
          <w:p w14:paraId="1BB73118" w14:textId="77777777" w:rsidR="00FC4FD5" w:rsidRPr="00F14137" w:rsidRDefault="00FC4FD5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</w:tcPr>
          <w:p w14:paraId="5DE329E7" w14:textId="77777777" w:rsidR="00FC4FD5" w:rsidRPr="00F14137" w:rsidRDefault="00FC4FD5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851" w:type="dxa"/>
          </w:tcPr>
          <w:p w14:paraId="6ECB67FE" w14:textId="77777777" w:rsidR="00FC4FD5" w:rsidRPr="00F14137" w:rsidRDefault="00FC4FD5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851" w:type="dxa"/>
          </w:tcPr>
          <w:p w14:paraId="0C617CC1" w14:textId="77777777" w:rsidR="00FC4FD5" w:rsidRPr="00F14137" w:rsidRDefault="00FC4FD5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Scale</w:t>
            </w:r>
          </w:p>
        </w:tc>
        <w:tc>
          <w:tcPr>
            <w:tcW w:w="4463" w:type="dxa"/>
          </w:tcPr>
          <w:p w14:paraId="12FBA6CC" w14:textId="77777777" w:rsidR="00FC4FD5" w:rsidRPr="00F14137" w:rsidRDefault="00FC4FD5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432C0" w:rsidRPr="00F14137" w14:paraId="40A567D4" w14:textId="77777777" w:rsidTr="00FC4FD5">
        <w:tblPrEx>
          <w:jc w:val="center"/>
        </w:tblPrEx>
        <w:trPr>
          <w:trHeight w:val="20"/>
          <w:jc w:val="center"/>
        </w:trPr>
        <w:tc>
          <w:tcPr>
            <w:tcW w:w="440" w:type="dxa"/>
            <w:vAlign w:val="center"/>
          </w:tcPr>
          <w:p w14:paraId="16BC2084" w14:textId="77777777" w:rsidR="00A432C0" w:rsidRPr="00F14137" w:rsidRDefault="00A432C0" w:rsidP="00FD7D50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4A3816A2" w14:textId="77777777" w:rsidR="00A432C0" w:rsidRPr="00F14137" w:rsidRDefault="00A432C0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</w:p>
        </w:tc>
        <w:tc>
          <w:tcPr>
            <w:tcW w:w="850" w:type="dxa"/>
            <w:vAlign w:val="center"/>
          </w:tcPr>
          <w:p w14:paraId="64C924E8" w14:textId="77777777" w:rsidR="00A432C0" w:rsidRPr="00F14137" w:rsidRDefault="00A432C0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1399D33E" w14:textId="77777777" w:rsidR="00A432C0" w:rsidRPr="00F14137" w:rsidRDefault="00A432C0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vAlign w:val="center"/>
          </w:tcPr>
          <w:p w14:paraId="0F49A7C6" w14:textId="77777777" w:rsidR="00A432C0" w:rsidRPr="0089296B" w:rsidRDefault="00A432C0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17B61DE4" w14:textId="77777777" w:rsidR="00A432C0" w:rsidRPr="00F14137" w:rsidRDefault="00A432C0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帧ID</w:t>
            </w:r>
          </w:p>
        </w:tc>
      </w:tr>
      <w:tr w:rsidR="00A432C0" w14:paraId="64D08A44" w14:textId="77777777" w:rsidTr="00FC4FD5">
        <w:tblPrEx>
          <w:jc w:val="center"/>
        </w:tblPrEx>
        <w:trPr>
          <w:trHeight w:val="20"/>
          <w:jc w:val="center"/>
        </w:trPr>
        <w:tc>
          <w:tcPr>
            <w:tcW w:w="440" w:type="dxa"/>
            <w:vAlign w:val="center"/>
          </w:tcPr>
          <w:p w14:paraId="248D0C1B" w14:textId="77777777" w:rsidR="00A432C0" w:rsidRPr="00F14137" w:rsidRDefault="00A432C0" w:rsidP="00FD7D50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5216245A" w14:textId="2FD11E54" w:rsidR="00A432C0" w:rsidRPr="00F14137" w:rsidRDefault="00C1686E" w:rsidP="00C1686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ins w:id="12" w:author="王志强" w:date="2023-05-27T15:37:00Z">
              <w:r>
                <w:rPr>
                  <w:rFonts w:asciiTheme="minorEastAsia" w:hAnsiTheme="minorEastAsia"/>
                  <w:sz w:val="18"/>
                  <w:szCs w:val="18"/>
                </w:rPr>
                <w:t>wave</w:t>
              </w:r>
            </w:ins>
            <w:del w:id="13" w:author="王志强" w:date="2023-05-27T15:37:00Z">
              <w:r w:rsidR="00A432C0" w:rsidDel="00C1686E">
                <w:rPr>
                  <w:rFonts w:asciiTheme="minorEastAsia" w:hAnsiTheme="minorEastAsia"/>
                  <w:sz w:val="18"/>
                  <w:szCs w:val="18"/>
                </w:rPr>
                <w:delText>t</w:delText>
              </w:r>
            </w:del>
            <w:ins w:id="14" w:author="王志强" w:date="2023-05-27T15:38:00Z">
              <w:r>
                <w:rPr>
                  <w:rFonts w:asciiTheme="minorEastAsia" w:hAnsiTheme="minorEastAsia"/>
                  <w:sz w:val="18"/>
                  <w:szCs w:val="18"/>
                </w:rPr>
                <w:t>T</w:t>
              </w:r>
            </w:ins>
            <w:r w:rsidR="00A432C0">
              <w:rPr>
                <w:rFonts w:asciiTheme="minorEastAsia" w:hAnsiTheme="minorEastAsia"/>
                <w:sz w:val="18"/>
                <w:szCs w:val="18"/>
              </w:rPr>
              <w:t>ype</w:t>
            </w:r>
          </w:p>
        </w:tc>
        <w:tc>
          <w:tcPr>
            <w:tcW w:w="850" w:type="dxa"/>
            <w:vAlign w:val="center"/>
          </w:tcPr>
          <w:p w14:paraId="367D618B" w14:textId="77777777" w:rsidR="00A432C0" w:rsidRDefault="00A432C0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0313EAF7" w14:textId="77777777" w:rsidR="00A432C0" w:rsidRDefault="00A432C0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vAlign w:val="center"/>
          </w:tcPr>
          <w:p w14:paraId="2E29B490" w14:textId="77777777" w:rsidR="00A432C0" w:rsidRDefault="00A432C0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1100BFF3" w14:textId="769F3400" w:rsidR="00A432C0" w:rsidRDefault="00416B72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工作波形码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，参考</w:t>
            </w:r>
            <w:r>
              <w:rPr>
                <w:rFonts w:asciiTheme="minorEastAsia" w:hAnsiTheme="minorEastAsia"/>
                <w:sz w:val="18"/>
                <w:szCs w:val="18"/>
              </w:rPr>
              <w:t>4.2.2中表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的波形码</w:t>
            </w:r>
          </w:p>
        </w:tc>
      </w:tr>
      <w:tr w:rsidR="00A432C0" w:rsidRPr="00F14137" w14:paraId="0212A1DD" w14:textId="77777777" w:rsidTr="00FC4FD5">
        <w:tblPrEx>
          <w:jc w:val="center"/>
        </w:tblPrEx>
        <w:trPr>
          <w:trHeight w:val="20"/>
          <w:jc w:val="center"/>
        </w:trPr>
        <w:tc>
          <w:tcPr>
            <w:tcW w:w="440" w:type="dxa"/>
            <w:vAlign w:val="center"/>
          </w:tcPr>
          <w:p w14:paraId="2F554D5D" w14:textId="77777777" w:rsidR="00A432C0" w:rsidRPr="00F14137" w:rsidRDefault="00A432C0" w:rsidP="00FD7D50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7685A985" w14:textId="77777777" w:rsidR="00A432C0" w:rsidRPr="00F14137" w:rsidRDefault="00A432C0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850" w:type="dxa"/>
            <w:vAlign w:val="center"/>
          </w:tcPr>
          <w:p w14:paraId="00C55120" w14:textId="77777777" w:rsidR="00A432C0" w:rsidRDefault="00A432C0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851" w:type="dxa"/>
            <w:vAlign w:val="center"/>
          </w:tcPr>
          <w:p w14:paraId="2CC5EB34" w14:textId="77777777" w:rsidR="00A432C0" w:rsidRDefault="00A432C0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uint64</w:t>
            </w:r>
          </w:p>
        </w:tc>
        <w:tc>
          <w:tcPr>
            <w:tcW w:w="851" w:type="dxa"/>
            <w:vAlign w:val="center"/>
          </w:tcPr>
          <w:p w14:paraId="3FDCF4AC" w14:textId="77777777" w:rsidR="00A432C0" w:rsidRDefault="00A432C0" w:rsidP="00FD7D5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1AA3341B" w14:textId="77777777" w:rsidR="00A432C0" w:rsidRPr="00F14137" w:rsidRDefault="00A432C0" w:rsidP="00FD7D5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时间戳(ms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</w:tr>
      <w:tr w:rsidR="00FA03F5" w:rsidRPr="00F14137" w14:paraId="7C138A22" w14:textId="77777777" w:rsidTr="00FC4FD5">
        <w:tblPrEx>
          <w:jc w:val="center"/>
        </w:tblPrEx>
        <w:trPr>
          <w:trHeight w:val="20"/>
          <w:jc w:val="center"/>
        </w:trPr>
        <w:tc>
          <w:tcPr>
            <w:tcW w:w="440" w:type="dxa"/>
            <w:vAlign w:val="center"/>
          </w:tcPr>
          <w:p w14:paraId="1FD85BA7" w14:textId="77777777" w:rsidR="00FA03F5" w:rsidRPr="00F14137" w:rsidRDefault="00FA03F5" w:rsidP="00FA03F5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4A40CA45" w14:textId="3B71EB79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</w:t>
            </w:r>
            <w:ins w:id="15" w:author="王志强" w:date="2023-05-27T15:37:00Z">
              <w:r>
                <w:rPr>
                  <w:rFonts w:asciiTheme="minorEastAsia" w:hAnsiTheme="minorEastAsia"/>
                  <w:sz w:val="18"/>
                  <w:szCs w:val="18"/>
                </w:rPr>
                <w:t>zimuth</w:t>
              </w:r>
            </w:ins>
            <w:del w:id="16" w:author="王志强" w:date="2023-05-27T15:37:00Z">
              <w:r w:rsidDel="00C1686E">
                <w:rPr>
                  <w:rFonts w:asciiTheme="minorEastAsia" w:hAnsiTheme="minorEastAsia"/>
                  <w:sz w:val="18"/>
                  <w:szCs w:val="18"/>
                </w:rPr>
                <w:delText>z_edg</w:delText>
              </w:r>
            </w:del>
          </w:p>
        </w:tc>
        <w:tc>
          <w:tcPr>
            <w:tcW w:w="850" w:type="dxa"/>
            <w:vAlign w:val="center"/>
          </w:tcPr>
          <w:p w14:paraId="329C972D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C607895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14:paraId="5BFEC0CC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573735B0" w14:textId="7AD28DA1" w:rsidR="00FA03F5" w:rsidRPr="00F14137" w:rsidRDefault="00FA03F5" w:rsidP="00FA03F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方位波束角度</w:t>
            </w:r>
            <w:ins w:id="17" w:author="王志强" w:date="2023-05-27T15:37:00Z">
              <w:r>
                <w:rPr>
                  <w:rFonts w:asciiTheme="minorEastAsia" w:hAnsiTheme="minorEastAsia" w:hint="eastAsia"/>
                  <w:sz w:val="18"/>
                  <w:szCs w:val="18"/>
                </w:rPr>
                <w:t>,</w:t>
              </w:r>
              <w:r>
                <w:rPr>
                  <w:rFonts w:asciiTheme="minorEastAsia" w:hAnsiTheme="minorEastAsia"/>
                  <w:sz w:val="18"/>
                  <w:szCs w:val="18"/>
                </w:rPr>
                <w:t>单位°</w:t>
              </w:r>
            </w:ins>
          </w:p>
        </w:tc>
      </w:tr>
      <w:tr w:rsidR="00FA03F5" w14:paraId="37790548" w14:textId="77777777" w:rsidTr="00FC4FD5">
        <w:tblPrEx>
          <w:jc w:val="center"/>
        </w:tblPrEx>
        <w:trPr>
          <w:trHeight w:val="20"/>
          <w:jc w:val="center"/>
        </w:trPr>
        <w:tc>
          <w:tcPr>
            <w:tcW w:w="440" w:type="dxa"/>
            <w:vAlign w:val="center"/>
          </w:tcPr>
          <w:p w14:paraId="14A73B75" w14:textId="77777777" w:rsidR="00FA03F5" w:rsidRPr="00F14137" w:rsidRDefault="00FA03F5" w:rsidP="00FA03F5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6EA0A9C7" w14:textId="0600F994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el</w:t>
            </w:r>
            <w:ins w:id="18" w:author="王志强" w:date="2023-05-27T15:37:00Z">
              <w:r>
                <w:rPr>
                  <w:rFonts w:asciiTheme="minorEastAsia" w:hAnsiTheme="minorEastAsia"/>
                  <w:sz w:val="18"/>
                  <w:szCs w:val="18"/>
                </w:rPr>
                <w:t>evation</w:t>
              </w:r>
            </w:ins>
            <w:del w:id="19" w:author="王志强" w:date="2023-05-27T15:37:00Z">
              <w:r w:rsidDel="00C1686E">
                <w:rPr>
                  <w:rFonts w:asciiTheme="minorEastAsia" w:hAnsiTheme="minorEastAsia"/>
                  <w:sz w:val="18"/>
                  <w:szCs w:val="18"/>
                </w:rPr>
                <w:delText>_edg</w:delText>
              </w:r>
            </w:del>
          </w:p>
        </w:tc>
        <w:tc>
          <w:tcPr>
            <w:tcW w:w="850" w:type="dxa"/>
            <w:vAlign w:val="center"/>
          </w:tcPr>
          <w:p w14:paraId="249E32ED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4147CD8" w14:textId="77777777" w:rsidR="00FA03F5" w:rsidRPr="00F14137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14:paraId="01066701" w14:textId="77777777" w:rsidR="00FA03F5" w:rsidRPr="0089296B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6DAA407E" w14:textId="74B8FA63" w:rsidR="00FA03F5" w:rsidRDefault="00FA03F5" w:rsidP="00FA03F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俯仰波束角度</w:t>
            </w:r>
            <w:ins w:id="20" w:author="王志强" w:date="2023-05-27T15:37:00Z">
              <w:r>
                <w:rPr>
                  <w:rFonts w:asciiTheme="minorEastAsia" w:hAnsiTheme="minorEastAsia" w:hint="eastAsia"/>
                  <w:sz w:val="18"/>
                  <w:szCs w:val="18"/>
                </w:rPr>
                <w:t>,</w:t>
              </w:r>
              <w:r>
                <w:rPr>
                  <w:rFonts w:asciiTheme="minorEastAsia" w:hAnsiTheme="minorEastAsia"/>
                  <w:sz w:val="18"/>
                  <w:szCs w:val="18"/>
                </w:rPr>
                <w:t>单位°</w:t>
              </w:r>
            </w:ins>
          </w:p>
        </w:tc>
      </w:tr>
      <w:tr w:rsidR="00FA03F5" w14:paraId="0D63FF28" w14:textId="77777777" w:rsidTr="00FC4FD5">
        <w:tblPrEx>
          <w:jc w:val="center"/>
        </w:tblPrEx>
        <w:trPr>
          <w:trHeight w:val="20"/>
          <w:jc w:val="center"/>
        </w:trPr>
        <w:tc>
          <w:tcPr>
            <w:tcW w:w="440" w:type="dxa"/>
            <w:vAlign w:val="center"/>
          </w:tcPr>
          <w:p w14:paraId="38CC6290" w14:textId="77777777" w:rsidR="00FA03F5" w:rsidRPr="00F14137" w:rsidRDefault="00FA03F5" w:rsidP="00FA03F5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13EE0C20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ziScanCenter</w:t>
            </w:r>
          </w:p>
        </w:tc>
        <w:tc>
          <w:tcPr>
            <w:tcW w:w="850" w:type="dxa"/>
            <w:vAlign w:val="center"/>
          </w:tcPr>
          <w:p w14:paraId="2E53EAFD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46AAAB3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vAlign w:val="center"/>
          </w:tcPr>
          <w:p w14:paraId="6B23771B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4A9D3E18" w14:textId="77777777" w:rsidR="00FA03F5" w:rsidRDefault="00FA03F5" w:rsidP="00FA03F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方位扫描中心</w:t>
            </w:r>
          </w:p>
        </w:tc>
      </w:tr>
      <w:tr w:rsidR="00FA03F5" w14:paraId="48BB235F" w14:textId="77777777" w:rsidTr="00FC4FD5">
        <w:tblPrEx>
          <w:jc w:val="center"/>
        </w:tblPrEx>
        <w:trPr>
          <w:trHeight w:val="20"/>
          <w:jc w:val="center"/>
        </w:trPr>
        <w:tc>
          <w:tcPr>
            <w:tcW w:w="440" w:type="dxa"/>
            <w:vAlign w:val="center"/>
          </w:tcPr>
          <w:p w14:paraId="50404C3D" w14:textId="77777777" w:rsidR="00FA03F5" w:rsidRPr="00F14137" w:rsidRDefault="00FA03F5" w:rsidP="00FA03F5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4DB9AE87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ziScanScope</w:t>
            </w:r>
          </w:p>
        </w:tc>
        <w:tc>
          <w:tcPr>
            <w:tcW w:w="850" w:type="dxa"/>
            <w:vAlign w:val="center"/>
          </w:tcPr>
          <w:p w14:paraId="6769603C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509DCCEA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vAlign w:val="center"/>
          </w:tcPr>
          <w:p w14:paraId="50CB1528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19F78BCE" w14:textId="77777777" w:rsidR="00FA03F5" w:rsidRDefault="00FA03F5" w:rsidP="00FA03F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方位扫描范围</w:t>
            </w:r>
          </w:p>
        </w:tc>
      </w:tr>
      <w:tr w:rsidR="00FA03F5" w14:paraId="2D621370" w14:textId="77777777" w:rsidTr="00FC4FD5">
        <w:tblPrEx>
          <w:jc w:val="center"/>
        </w:tblPrEx>
        <w:trPr>
          <w:trHeight w:val="20"/>
          <w:jc w:val="center"/>
        </w:trPr>
        <w:tc>
          <w:tcPr>
            <w:tcW w:w="440" w:type="dxa"/>
            <w:vAlign w:val="center"/>
          </w:tcPr>
          <w:p w14:paraId="4E48BC91" w14:textId="77777777" w:rsidR="00FA03F5" w:rsidRPr="00F14137" w:rsidRDefault="00FA03F5" w:rsidP="00FA03F5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5776E456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leScanCenter</w:t>
            </w:r>
          </w:p>
        </w:tc>
        <w:tc>
          <w:tcPr>
            <w:tcW w:w="850" w:type="dxa"/>
            <w:vAlign w:val="center"/>
          </w:tcPr>
          <w:p w14:paraId="07229308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546F60F0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vAlign w:val="center"/>
          </w:tcPr>
          <w:p w14:paraId="4FE6B885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61419E48" w14:textId="77777777" w:rsidR="00FA03F5" w:rsidRDefault="00FA03F5" w:rsidP="00FA03F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俯仰扫描中心</w:t>
            </w:r>
          </w:p>
        </w:tc>
      </w:tr>
      <w:tr w:rsidR="00FA03F5" w14:paraId="1C47CCA3" w14:textId="77777777" w:rsidTr="00FC4FD5">
        <w:tblPrEx>
          <w:jc w:val="center"/>
        </w:tblPrEx>
        <w:trPr>
          <w:trHeight w:val="20"/>
          <w:jc w:val="center"/>
        </w:trPr>
        <w:tc>
          <w:tcPr>
            <w:tcW w:w="440" w:type="dxa"/>
            <w:vAlign w:val="center"/>
          </w:tcPr>
          <w:p w14:paraId="26907D04" w14:textId="77777777" w:rsidR="00FA03F5" w:rsidRPr="00F14137" w:rsidRDefault="00FA03F5" w:rsidP="00FA03F5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1018C751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leScanScope</w:t>
            </w:r>
          </w:p>
        </w:tc>
        <w:tc>
          <w:tcPr>
            <w:tcW w:w="850" w:type="dxa"/>
            <w:vAlign w:val="center"/>
          </w:tcPr>
          <w:p w14:paraId="21A31F22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9EE1161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vAlign w:val="center"/>
          </w:tcPr>
          <w:p w14:paraId="0D1D684B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3C36C59C" w14:textId="77777777" w:rsidR="00FA03F5" w:rsidRDefault="00FA03F5" w:rsidP="00FA03F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俯仰扫描范围</w:t>
            </w:r>
          </w:p>
        </w:tc>
      </w:tr>
      <w:tr w:rsidR="00FA03F5" w14:paraId="760F4DDE" w14:textId="77777777" w:rsidTr="00FC4FD5">
        <w:tblPrEx>
          <w:jc w:val="center"/>
        </w:tblPrEx>
        <w:trPr>
          <w:trHeight w:val="20"/>
          <w:jc w:val="center"/>
        </w:trPr>
        <w:tc>
          <w:tcPr>
            <w:tcW w:w="440" w:type="dxa"/>
            <w:vAlign w:val="center"/>
          </w:tcPr>
          <w:p w14:paraId="09825053" w14:textId="77777777" w:rsidR="00FA03F5" w:rsidRPr="00F14137" w:rsidRDefault="00FA03F5" w:rsidP="00FA03F5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67504216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trackTwsTasFlag</w:t>
            </w:r>
          </w:p>
        </w:tc>
        <w:tc>
          <w:tcPr>
            <w:tcW w:w="850" w:type="dxa"/>
            <w:vAlign w:val="center"/>
          </w:tcPr>
          <w:p w14:paraId="0D044034" w14:textId="0166E12E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ins w:id="21" w:author="刘栩宏" w:date="2023-06-07T19:45:00Z">
              <w:r>
                <w:rPr>
                  <w:rFonts w:asciiTheme="minorEastAsia" w:hAnsiTheme="minorEastAsia"/>
                  <w:sz w:val="18"/>
                  <w:szCs w:val="18"/>
                </w:rPr>
                <w:t>1</w:t>
              </w:r>
            </w:ins>
            <w:del w:id="22" w:author="刘栩宏" w:date="2023-06-07T19:45:00Z">
              <w:r w:rsidDel="00DB22F2">
                <w:rPr>
                  <w:rFonts w:asciiTheme="minorEastAsia" w:hAnsiTheme="minorEastAsia"/>
                  <w:sz w:val="18"/>
                  <w:szCs w:val="18"/>
                </w:rPr>
                <w:delText>2</w:delText>
              </w:r>
            </w:del>
          </w:p>
        </w:tc>
        <w:tc>
          <w:tcPr>
            <w:tcW w:w="851" w:type="dxa"/>
            <w:vAlign w:val="center"/>
          </w:tcPr>
          <w:p w14:paraId="771FC82E" w14:textId="564569CB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ins w:id="23" w:author="刘栩宏" w:date="2023-06-07T19:45:00Z">
              <w:r>
                <w:rPr>
                  <w:rFonts w:asciiTheme="minorEastAsia" w:hAnsiTheme="minorEastAsia"/>
                  <w:sz w:val="18"/>
                  <w:szCs w:val="18"/>
                </w:rPr>
                <w:t>u</w:t>
              </w:r>
            </w:ins>
            <w:del w:id="24" w:author="刘栩宏" w:date="2023-06-07T19:45:00Z">
              <w:r w:rsidDel="00DB22F2">
                <w:rPr>
                  <w:rFonts w:asciiTheme="minorEastAsia" w:hAnsiTheme="minorEastAsia"/>
                  <w:sz w:val="18"/>
                  <w:szCs w:val="18"/>
                </w:rPr>
                <w:delText>U</w:delText>
              </w:r>
            </w:del>
            <w:r>
              <w:rPr>
                <w:rFonts w:asciiTheme="minorEastAsia" w:hAnsiTheme="minorEastAsia"/>
                <w:sz w:val="18"/>
                <w:szCs w:val="18"/>
              </w:rPr>
              <w:t>int</w:t>
            </w:r>
            <w:ins w:id="25" w:author="刘栩宏" w:date="2023-06-07T19:45:00Z">
              <w:r>
                <w:rPr>
                  <w:rFonts w:asciiTheme="minorEastAsia" w:hAnsiTheme="minorEastAsia"/>
                  <w:sz w:val="18"/>
                  <w:szCs w:val="18"/>
                </w:rPr>
                <w:t>8</w:t>
              </w:r>
            </w:ins>
            <w:del w:id="26" w:author="刘栩宏" w:date="2023-06-07T19:45:00Z">
              <w:r w:rsidDel="00DB22F2">
                <w:rPr>
                  <w:rFonts w:asciiTheme="minorEastAsia" w:hAnsiTheme="minorEastAsia"/>
                  <w:sz w:val="18"/>
                  <w:szCs w:val="18"/>
                </w:rPr>
                <w:delText>16</w:delText>
              </w:r>
            </w:del>
          </w:p>
        </w:tc>
        <w:tc>
          <w:tcPr>
            <w:tcW w:w="851" w:type="dxa"/>
            <w:vAlign w:val="center"/>
          </w:tcPr>
          <w:p w14:paraId="194F7CE2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19769A6F" w14:textId="77777777" w:rsidR="00FA03F5" w:rsidRDefault="00FA03F5" w:rsidP="00FA03F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Tas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和tws波形标志</w:t>
            </w:r>
          </w:p>
        </w:tc>
      </w:tr>
      <w:tr w:rsidR="00FA03F5" w:rsidDel="00C1686E" w14:paraId="04354DE7" w14:textId="50133652" w:rsidTr="00FC4FD5">
        <w:tblPrEx>
          <w:jc w:val="center"/>
        </w:tblPrEx>
        <w:trPr>
          <w:trHeight w:val="20"/>
          <w:jc w:val="center"/>
          <w:del w:id="27" w:author="王志强" w:date="2023-05-27T15:38:00Z"/>
        </w:trPr>
        <w:tc>
          <w:tcPr>
            <w:tcW w:w="440" w:type="dxa"/>
            <w:vAlign w:val="center"/>
          </w:tcPr>
          <w:p w14:paraId="442B2AAB" w14:textId="048555FC" w:rsidR="00FA03F5" w:rsidRPr="00F14137" w:rsidDel="00C1686E" w:rsidRDefault="00FA03F5" w:rsidP="00FA03F5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del w:id="28" w:author="王志强" w:date="2023-05-27T15:38:00Z"/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4710C70D" w14:textId="5B126CDE" w:rsidR="00FA03F5" w:rsidRPr="00F14137" w:rsidDel="00C1686E" w:rsidRDefault="00FA03F5" w:rsidP="00FA03F5">
            <w:pPr>
              <w:spacing w:line="240" w:lineRule="auto"/>
              <w:ind w:firstLineChars="0" w:firstLine="0"/>
              <w:jc w:val="center"/>
              <w:rPr>
                <w:del w:id="29" w:author="王志强" w:date="2023-05-27T15:38:00Z"/>
                <w:rFonts w:asciiTheme="minorEastAsia" w:hAnsiTheme="minorEastAsia"/>
                <w:sz w:val="18"/>
                <w:szCs w:val="18"/>
              </w:rPr>
            </w:pPr>
            <w:del w:id="30" w:author="王志强" w:date="2023-05-27T15:38:00Z">
              <w:r w:rsidDel="00C1686E">
                <w:rPr>
                  <w:rFonts w:asciiTheme="minorEastAsia" w:hAnsiTheme="minorEastAsia"/>
                  <w:sz w:val="18"/>
                  <w:szCs w:val="18"/>
                </w:rPr>
                <w:delText>w</w:delText>
              </w:r>
              <w:r w:rsidDel="00C1686E">
                <w:rPr>
                  <w:rFonts w:asciiTheme="minorEastAsia" w:hAnsiTheme="minorEastAsia" w:hint="eastAsia"/>
                  <w:sz w:val="18"/>
                  <w:szCs w:val="18"/>
                </w:rPr>
                <w:delText>ave</w:delText>
              </w:r>
              <w:r w:rsidDel="00C1686E">
                <w:rPr>
                  <w:rFonts w:asciiTheme="minorEastAsia" w:hAnsiTheme="minorEastAsia"/>
                  <w:sz w:val="18"/>
                  <w:szCs w:val="18"/>
                </w:rPr>
                <w:delText>T</w:delText>
              </w:r>
              <w:r w:rsidDel="00C1686E">
                <w:rPr>
                  <w:rFonts w:asciiTheme="minorEastAsia" w:hAnsiTheme="minorEastAsia" w:hint="eastAsia"/>
                  <w:sz w:val="18"/>
                  <w:szCs w:val="18"/>
                </w:rPr>
                <w:delText>ype</w:delText>
              </w:r>
            </w:del>
          </w:p>
        </w:tc>
        <w:tc>
          <w:tcPr>
            <w:tcW w:w="850" w:type="dxa"/>
            <w:vAlign w:val="center"/>
          </w:tcPr>
          <w:p w14:paraId="69B10AE6" w14:textId="0444CB0A" w:rsidR="00FA03F5" w:rsidDel="00C1686E" w:rsidRDefault="00FA03F5" w:rsidP="00FA03F5">
            <w:pPr>
              <w:spacing w:line="240" w:lineRule="auto"/>
              <w:ind w:firstLineChars="0" w:firstLine="0"/>
              <w:jc w:val="center"/>
              <w:rPr>
                <w:del w:id="31" w:author="王志强" w:date="2023-05-27T15:38:00Z"/>
                <w:rFonts w:asciiTheme="minorEastAsia" w:hAnsiTheme="minorEastAsia"/>
                <w:sz w:val="18"/>
                <w:szCs w:val="18"/>
              </w:rPr>
            </w:pPr>
            <w:del w:id="32" w:author="王志强" w:date="2023-05-27T15:38:00Z">
              <w:r w:rsidDel="00C1686E">
                <w:rPr>
                  <w:rFonts w:asciiTheme="minorEastAsia" w:hAnsiTheme="minorEastAsia" w:hint="eastAsia"/>
                  <w:sz w:val="18"/>
                  <w:szCs w:val="18"/>
                </w:rPr>
                <w:delText>1</w:delText>
              </w:r>
            </w:del>
          </w:p>
        </w:tc>
        <w:tc>
          <w:tcPr>
            <w:tcW w:w="851" w:type="dxa"/>
            <w:vAlign w:val="center"/>
          </w:tcPr>
          <w:p w14:paraId="47FBF6D7" w14:textId="25A21758" w:rsidR="00FA03F5" w:rsidDel="00C1686E" w:rsidRDefault="00FA03F5" w:rsidP="00FA03F5">
            <w:pPr>
              <w:spacing w:line="240" w:lineRule="auto"/>
              <w:ind w:firstLineChars="0" w:firstLine="0"/>
              <w:jc w:val="center"/>
              <w:rPr>
                <w:del w:id="33" w:author="王志强" w:date="2023-05-27T15:38:00Z"/>
                <w:rFonts w:asciiTheme="minorEastAsia" w:hAnsiTheme="minorEastAsia"/>
                <w:sz w:val="18"/>
                <w:szCs w:val="18"/>
              </w:rPr>
            </w:pPr>
            <w:del w:id="34" w:author="王志强" w:date="2023-05-27T15:38:00Z">
              <w:r w:rsidDel="00C1686E">
                <w:rPr>
                  <w:rFonts w:asciiTheme="minorEastAsia" w:hAnsiTheme="minorEastAsia"/>
                  <w:sz w:val="18"/>
                  <w:szCs w:val="18"/>
                </w:rPr>
                <w:delText>uint8</w:delText>
              </w:r>
            </w:del>
          </w:p>
        </w:tc>
        <w:tc>
          <w:tcPr>
            <w:tcW w:w="851" w:type="dxa"/>
            <w:vAlign w:val="center"/>
          </w:tcPr>
          <w:p w14:paraId="2839756B" w14:textId="2D2B596E" w:rsidR="00FA03F5" w:rsidDel="00C1686E" w:rsidRDefault="00FA03F5" w:rsidP="00FA03F5">
            <w:pPr>
              <w:spacing w:line="240" w:lineRule="auto"/>
              <w:ind w:firstLineChars="0" w:firstLine="0"/>
              <w:jc w:val="center"/>
              <w:rPr>
                <w:del w:id="35" w:author="王志强" w:date="2023-05-27T15:38:00Z"/>
                <w:rFonts w:asciiTheme="minorEastAsia" w:hAnsiTheme="minorEastAsia"/>
                <w:sz w:val="18"/>
                <w:szCs w:val="18"/>
              </w:rPr>
            </w:pPr>
            <w:del w:id="36" w:author="王志强" w:date="2023-05-27T15:38:00Z">
              <w:r w:rsidDel="00C1686E">
                <w:rPr>
                  <w:rFonts w:asciiTheme="minorEastAsia" w:hAnsiTheme="minorEastAsia" w:hint="eastAsia"/>
                  <w:sz w:val="18"/>
                  <w:szCs w:val="18"/>
                </w:rPr>
                <w:delText>1</w:delText>
              </w:r>
            </w:del>
          </w:p>
        </w:tc>
        <w:tc>
          <w:tcPr>
            <w:tcW w:w="4463" w:type="dxa"/>
            <w:vAlign w:val="center"/>
          </w:tcPr>
          <w:p w14:paraId="3F5A3F25" w14:textId="73AD07DA" w:rsidR="00FA03F5" w:rsidDel="00C1686E" w:rsidRDefault="00FA03F5" w:rsidP="00FA03F5">
            <w:pPr>
              <w:spacing w:line="240" w:lineRule="auto"/>
              <w:ind w:firstLineChars="0" w:firstLine="0"/>
              <w:jc w:val="left"/>
              <w:rPr>
                <w:del w:id="37" w:author="王志强" w:date="2023-05-27T15:38:00Z"/>
                <w:rFonts w:asciiTheme="minorEastAsia" w:hAnsiTheme="minorEastAsia"/>
                <w:sz w:val="18"/>
                <w:szCs w:val="18"/>
              </w:rPr>
            </w:pPr>
            <w:del w:id="38" w:author="王志强" w:date="2023-05-27T15:38:00Z">
              <w:r w:rsidDel="00C1686E">
                <w:rPr>
                  <w:rFonts w:asciiTheme="minorEastAsia" w:hAnsiTheme="minorEastAsia"/>
                  <w:sz w:val="18"/>
                  <w:szCs w:val="18"/>
                </w:rPr>
                <w:delText>chirp</w:delText>
              </w:r>
              <w:r w:rsidDel="00C1686E">
                <w:rPr>
                  <w:rFonts w:asciiTheme="minorEastAsia" w:hAnsiTheme="minorEastAsia" w:hint="eastAsia"/>
                  <w:sz w:val="18"/>
                  <w:szCs w:val="18"/>
                </w:rPr>
                <w:delText>波形</w:delText>
              </w:r>
            </w:del>
          </w:p>
        </w:tc>
      </w:tr>
      <w:tr w:rsidR="00FA03F5" w14:paraId="29C1D055" w14:textId="77777777" w:rsidTr="00FC4FD5">
        <w:tblPrEx>
          <w:jc w:val="center"/>
        </w:tblPrEx>
        <w:trPr>
          <w:trHeight w:val="20"/>
          <w:jc w:val="center"/>
        </w:trPr>
        <w:tc>
          <w:tcPr>
            <w:tcW w:w="440" w:type="dxa"/>
            <w:vAlign w:val="center"/>
          </w:tcPr>
          <w:p w14:paraId="0BFA5A22" w14:textId="77777777" w:rsidR="00FA03F5" w:rsidRPr="00F14137" w:rsidRDefault="00FA03F5" w:rsidP="00FA03F5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1E607B35" w14:textId="77777777" w:rsidR="00FA03F5" w:rsidRPr="00F14137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holeSpaceScanCycleFinalBeamFlag</w:t>
            </w:r>
          </w:p>
        </w:tc>
        <w:tc>
          <w:tcPr>
            <w:tcW w:w="850" w:type="dxa"/>
            <w:vAlign w:val="center"/>
          </w:tcPr>
          <w:p w14:paraId="76636436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5E086227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14:paraId="02AA59CC" w14:textId="77777777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5C43A29A" w14:textId="77777777" w:rsidR="00FA03F5" w:rsidRDefault="00FA03F5" w:rsidP="00FA03F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是否为最后一个波位</w:t>
            </w:r>
          </w:p>
        </w:tc>
      </w:tr>
      <w:tr w:rsidR="00FA03F5" w14:paraId="3D1ED3C5" w14:textId="77777777" w:rsidTr="00FC4FD5">
        <w:tblPrEx>
          <w:jc w:val="center"/>
        </w:tblPrEx>
        <w:trPr>
          <w:trHeight w:val="20"/>
          <w:jc w:val="center"/>
          <w:ins w:id="39" w:author="刘栩宏" w:date="2023-07-20T16:49:00Z"/>
        </w:trPr>
        <w:tc>
          <w:tcPr>
            <w:tcW w:w="440" w:type="dxa"/>
            <w:vAlign w:val="center"/>
          </w:tcPr>
          <w:p w14:paraId="65BD6E5A" w14:textId="77777777" w:rsidR="00FA03F5" w:rsidRPr="00F14137" w:rsidRDefault="00FA03F5" w:rsidP="00FA03F5">
            <w:pPr>
              <w:pStyle w:val="a8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ins w:id="40" w:author="刘栩宏" w:date="2023-07-20T16:49:00Z"/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14:paraId="2F3F6304" w14:textId="53A66C4A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ins w:id="41" w:author="刘栩宏" w:date="2023-07-20T16:49:00Z"/>
                <w:rFonts w:asciiTheme="minorEastAsia" w:hAnsiTheme="minorEastAsia"/>
                <w:sz w:val="18"/>
                <w:szCs w:val="18"/>
              </w:rPr>
            </w:pPr>
            <w:ins w:id="42" w:author="刘栩宏" w:date="2023-07-20T16:49:00Z">
              <w:r w:rsidRPr="00A51589">
                <w:rPr>
                  <w:rStyle w:val="HTML"/>
                  <w:sz w:val="18"/>
                  <w:szCs w:val="18"/>
                </w:rPr>
                <w:t>chirpTime</w:t>
              </w:r>
            </w:ins>
          </w:p>
        </w:tc>
        <w:tc>
          <w:tcPr>
            <w:tcW w:w="850" w:type="dxa"/>
            <w:vAlign w:val="center"/>
          </w:tcPr>
          <w:p w14:paraId="2DC64EA5" w14:textId="0BA494E4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ins w:id="43" w:author="刘栩宏" w:date="2023-07-20T16:49:00Z"/>
                <w:rFonts w:asciiTheme="minorEastAsia" w:hAnsiTheme="minorEastAsia"/>
                <w:sz w:val="18"/>
                <w:szCs w:val="18"/>
              </w:rPr>
            </w:pPr>
            <w:ins w:id="44" w:author="刘栩宏" w:date="2023-07-20T16:49:00Z">
              <w:r>
                <w:rPr>
                  <w:rFonts w:asciiTheme="minorEastAsia" w:hAnsiTheme="minorEastAsia"/>
                  <w:sz w:val="18"/>
                  <w:szCs w:val="18"/>
                </w:rPr>
                <w:t>2</w:t>
              </w:r>
            </w:ins>
          </w:p>
        </w:tc>
        <w:tc>
          <w:tcPr>
            <w:tcW w:w="851" w:type="dxa"/>
            <w:vAlign w:val="center"/>
          </w:tcPr>
          <w:p w14:paraId="2BC3E0A4" w14:textId="23FAB7AD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ins w:id="45" w:author="刘栩宏" w:date="2023-07-20T16:49:00Z"/>
                <w:rFonts w:asciiTheme="minorEastAsia" w:hAnsiTheme="minorEastAsia"/>
                <w:sz w:val="18"/>
                <w:szCs w:val="18"/>
              </w:rPr>
            </w:pPr>
            <w:ins w:id="46" w:author="刘栩宏" w:date="2023-07-20T16:49:00Z">
              <w:r w:rsidRPr="00771756">
                <w:rPr>
                  <w:rFonts w:asciiTheme="minorEastAsia" w:hAnsiTheme="minorEastAsia" w:hint="eastAsia"/>
                  <w:sz w:val="18"/>
                  <w:szCs w:val="18"/>
                </w:rPr>
                <w:t>u</w:t>
              </w:r>
              <w:r w:rsidRPr="00771756">
                <w:rPr>
                  <w:rFonts w:asciiTheme="minorEastAsia" w:hAnsiTheme="minorEastAsia"/>
                  <w:sz w:val="18"/>
                  <w:szCs w:val="18"/>
                </w:rPr>
                <w:t>int16</w:t>
              </w:r>
            </w:ins>
          </w:p>
        </w:tc>
        <w:tc>
          <w:tcPr>
            <w:tcW w:w="851" w:type="dxa"/>
            <w:vAlign w:val="center"/>
          </w:tcPr>
          <w:p w14:paraId="148DBF1C" w14:textId="64653938" w:rsidR="00FA03F5" w:rsidRDefault="00FA03F5" w:rsidP="00FA03F5">
            <w:pPr>
              <w:spacing w:line="240" w:lineRule="auto"/>
              <w:ind w:firstLineChars="0" w:firstLine="0"/>
              <w:jc w:val="center"/>
              <w:rPr>
                <w:ins w:id="47" w:author="刘栩宏" w:date="2023-07-20T16:49:00Z"/>
                <w:rFonts w:asciiTheme="minorEastAsia" w:hAnsiTheme="minorEastAsia"/>
                <w:sz w:val="18"/>
                <w:szCs w:val="18"/>
              </w:rPr>
            </w:pPr>
            <w:ins w:id="48" w:author="刘栩宏" w:date="2023-07-20T16:49:00Z">
              <w:r w:rsidRPr="00771756">
                <w:rPr>
                  <w:rFonts w:asciiTheme="minorEastAsia" w:hAnsiTheme="minorEastAsia" w:hint="eastAsia"/>
                  <w:sz w:val="18"/>
                  <w:szCs w:val="18"/>
                </w:rPr>
                <w:t>1</w:t>
              </w:r>
            </w:ins>
          </w:p>
        </w:tc>
        <w:tc>
          <w:tcPr>
            <w:tcW w:w="4463" w:type="dxa"/>
            <w:vAlign w:val="center"/>
          </w:tcPr>
          <w:p w14:paraId="1CE94C3F" w14:textId="62BBB1E6" w:rsidR="00FA03F5" w:rsidRDefault="00FA03F5" w:rsidP="00FA03F5">
            <w:pPr>
              <w:spacing w:line="240" w:lineRule="auto"/>
              <w:ind w:firstLineChars="0" w:firstLine="0"/>
              <w:jc w:val="left"/>
              <w:rPr>
                <w:ins w:id="49" w:author="刘栩宏" w:date="2023-07-20T16:49:00Z"/>
                <w:rFonts w:asciiTheme="minorEastAsia" w:hAnsiTheme="minorEastAsia"/>
                <w:sz w:val="18"/>
                <w:szCs w:val="18"/>
              </w:rPr>
            </w:pPr>
            <w:ins w:id="50" w:author="刘栩宏" w:date="2023-07-20T16:49:00Z">
              <w:r w:rsidRPr="00A51589">
                <w:rPr>
                  <w:rStyle w:val="HTML"/>
                  <w:sz w:val="18"/>
                  <w:szCs w:val="18"/>
                </w:rPr>
                <w:t>Chirp</w:t>
              </w:r>
              <w:r w:rsidRPr="00A51589">
                <w:rPr>
                  <w:rStyle w:val="HTML"/>
                  <w:rFonts w:hint="eastAsia"/>
                  <w:sz w:val="18"/>
                  <w:szCs w:val="18"/>
                </w:rPr>
                <w:t>时间间隔</w:t>
              </w:r>
            </w:ins>
            <w:ins w:id="51" w:author="刘栩宏" w:date="2023-07-20T17:36:00Z">
              <w:r w:rsidR="00F47C5C">
                <w:rPr>
                  <w:rStyle w:val="HTML"/>
                  <w:sz w:val="18"/>
                  <w:szCs w:val="18"/>
                </w:rPr>
                <w:t>1</w:t>
              </w:r>
            </w:ins>
            <w:ins w:id="52" w:author="刘栩宏" w:date="2023-07-20T16:49:00Z">
              <w:r>
                <w:rPr>
                  <w:rStyle w:val="HTML"/>
                  <w:sz w:val="18"/>
                  <w:szCs w:val="18"/>
                </w:rPr>
                <w:t>0</w:t>
              </w:r>
              <w:r w:rsidRPr="00A51589">
                <w:rPr>
                  <w:rStyle w:val="HTML"/>
                  <w:sz w:val="18"/>
                  <w:szCs w:val="18"/>
                </w:rPr>
                <w:t>n</w:t>
              </w:r>
              <w:r w:rsidRPr="00A51589">
                <w:rPr>
                  <w:rStyle w:val="HTML"/>
                  <w:rFonts w:hint="eastAsia"/>
                  <w:sz w:val="18"/>
                  <w:szCs w:val="18"/>
                </w:rPr>
                <w:t>s</w:t>
              </w:r>
            </w:ins>
          </w:p>
        </w:tc>
      </w:tr>
    </w:tbl>
    <w:p w14:paraId="77F896BF" w14:textId="77777777" w:rsidR="00A432C0" w:rsidRPr="00AA05CA" w:rsidRDefault="00A432C0" w:rsidP="00EA0096">
      <w:pPr>
        <w:ind w:firstLine="360"/>
        <w:rPr>
          <w:sz w:val="18"/>
          <w:szCs w:val="18"/>
        </w:rPr>
      </w:pPr>
    </w:p>
    <w:sectPr w:rsidR="00A432C0" w:rsidRPr="00AA05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C2BB5" w14:textId="77777777" w:rsidR="00027E8C" w:rsidRDefault="00027E8C" w:rsidP="00FB3E31">
      <w:pPr>
        <w:spacing w:line="240" w:lineRule="auto"/>
        <w:ind w:firstLine="420"/>
      </w:pPr>
      <w:r>
        <w:separator/>
      </w:r>
    </w:p>
  </w:endnote>
  <w:endnote w:type="continuationSeparator" w:id="0">
    <w:p w14:paraId="0DCD5CBC" w14:textId="77777777" w:rsidR="00027E8C" w:rsidRDefault="00027E8C" w:rsidP="00FB3E3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A6315" w14:textId="77777777" w:rsidR="00FA53F4" w:rsidRDefault="00FA53F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04719"/>
      <w:docPartObj>
        <w:docPartGallery w:val="Page Numbers (Bottom of Page)"/>
        <w:docPartUnique/>
      </w:docPartObj>
    </w:sdtPr>
    <w:sdtContent>
      <w:p w14:paraId="67CB96FA" w14:textId="77777777" w:rsidR="00936BD4" w:rsidRDefault="00936BD4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FC6" w:rsidRPr="00860FC6">
          <w:rPr>
            <w:noProof/>
            <w:lang w:val="zh-CN"/>
          </w:rPr>
          <w:t>4</w:t>
        </w:r>
        <w:r>
          <w:fldChar w:fldCharType="end"/>
        </w:r>
      </w:p>
    </w:sdtContent>
  </w:sdt>
  <w:p w14:paraId="086BDA0D" w14:textId="77777777" w:rsidR="00FA53F4" w:rsidRDefault="00FA53F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DE5C2" w14:textId="77777777" w:rsidR="00FA53F4" w:rsidRDefault="00FA53F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8CF14" w14:textId="77777777" w:rsidR="00027E8C" w:rsidRDefault="00027E8C" w:rsidP="00FB3E31">
      <w:pPr>
        <w:spacing w:line="240" w:lineRule="auto"/>
        <w:ind w:firstLine="420"/>
      </w:pPr>
      <w:r>
        <w:separator/>
      </w:r>
    </w:p>
  </w:footnote>
  <w:footnote w:type="continuationSeparator" w:id="0">
    <w:p w14:paraId="7550D0C2" w14:textId="77777777" w:rsidR="00027E8C" w:rsidRDefault="00027E8C" w:rsidP="00FB3E3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7287" w14:textId="77777777" w:rsidR="00FA53F4" w:rsidRDefault="00FA53F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2FB87" w14:textId="77777777" w:rsidR="00FA53F4" w:rsidRDefault="00FA53F4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73F3" w14:textId="77777777" w:rsidR="00FA53F4" w:rsidRDefault="00FA53F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094"/>
    <w:multiLevelType w:val="hybridMultilevel"/>
    <w:tmpl w:val="790EADB2"/>
    <w:lvl w:ilvl="0" w:tplc="87AC4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F21E0"/>
    <w:multiLevelType w:val="hybridMultilevel"/>
    <w:tmpl w:val="790EADB2"/>
    <w:lvl w:ilvl="0" w:tplc="87AC4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D2445A"/>
    <w:multiLevelType w:val="hybridMultilevel"/>
    <w:tmpl w:val="EA1E1616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5B7425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A577A2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AA3CA4"/>
    <w:multiLevelType w:val="hybridMultilevel"/>
    <w:tmpl w:val="24703106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25258"/>
    <w:multiLevelType w:val="hybridMultilevel"/>
    <w:tmpl w:val="84262B20"/>
    <w:lvl w:ilvl="0" w:tplc="7DDAB6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117E5B"/>
    <w:multiLevelType w:val="hybridMultilevel"/>
    <w:tmpl w:val="A5D0A5E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057D8E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D67A27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4B7803"/>
    <w:multiLevelType w:val="hybridMultilevel"/>
    <w:tmpl w:val="D6BEADC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A6B2446"/>
    <w:multiLevelType w:val="hybridMultilevel"/>
    <w:tmpl w:val="F952641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314D0D"/>
    <w:multiLevelType w:val="hybridMultilevel"/>
    <w:tmpl w:val="66E021AC"/>
    <w:lvl w:ilvl="0" w:tplc="2F4CF2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904279"/>
    <w:multiLevelType w:val="hybridMultilevel"/>
    <w:tmpl w:val="E06C2CD2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F832898"/>
    <w:multiLevelType w:val="hybridMultilevel"/>
    <w:tmpl w:val="869A3258"/>
    <w:lvl w:ilvl="0" w:tplc="55808F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AE47AE"/>
    <w:multiLevelType w:val="hybridMultilevel"/>
    <w:tmpl w:val="B8F2ACAE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A166B5"/>
    <w:multiLevelType w:val="hybridMultilevel"/>
    <w:tmpl w:val="24703106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8647BE"/>
    <w:multiLevelType w:val="hybridMultilevel"/>
    <w:tmpl w:val="50A4F8E2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05141D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256B17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1C3BD5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95303A"/>
    <w:multiLevelType w:val="hybridMultilevel"/>
    <w:tmpl w:val="F952641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112807"/>
    <w:multiLevelType w:val="hybridMultilevel"/>
    <w:tmpl w:val="B34CD884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05332E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11B62C8"/>
    <w:multiLevelType w:val="hybridMultilevel"/>
    <w:tmpl w:val="F4A051B2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9150FD"/>
    <w:multiLevelType w:val="hybridMultilevel"/>
    <w:tmpl w:val="E2BAA6D6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5CC6FF8"/>
    <w:multiLevelType w:val="hybridMultilevel"/>
    <w:tmpl w:val="D22C5F4C"/>
    <w:lvl w:ilvl="0" w:tplc="2834D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3C2144"/>
    <w:multiLevelType w:val="hybridMultilevel"/>
    <w:tmpl w:val="91EA3416"/>
    <w:lvl w:ilvl="0" w:tplc="A31E3572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8" w15:restartNumberingAfterBreak="0">
    <w:nsid w:val="47281938"/>
    <w:multiLevelType w:val="hybridMultilevel"/>
    <w:tmpl w:val="E7926A52"/>
    <w:lvl w:ilvl="0" w:tplc="ECFE8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53639A"/>
    <w:multiLevelType w:val="hybridMultilevel"/>
    <w:tmpl w:val="A5D0A5E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F8310FF"/>
    <w:multiLevelType w:val="hybridMultilevel"/>
    <w:tmpl w:val="91EA3416"/>
    <w:lvl w:ilvl="0" w:tplc="A31E3572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1" w15:restartNumberingAfterBreak="0">
    <w:nsid w:val="508F3604"/>
    <w:multiLevelType w:val="hybridMultilevel"/>
    <w:tmpl w:val="FCD03FB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1713059"/>
    <w:multiLevelType w:val="hybridMultilevel"/>
    <w:tmpl w:val="AA8C55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774A0E8">
      <w:start w:val="888"/>
      <w:numFmt w:val="decimal"/>
      <w:lvlText w:val="%3"/>
      <w:lvlJc w:val="left"/>
      <w:pPr>
        <w:ind w:left="1200" w:hanging="360"/>
      </w:pPr>
      <w:rPr>
        <w:rFonts w:hint="default"/>
      </w:rPr>
    </w:lvl>
    <w:lvl w:ilvl="3" w:tplc="6CCE8006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plc="BBB8038E">
      <w:start w:val="1"/>
      <w:numFmt w:val="lowerLetter"/>
      <w:lvlText w:val="%5）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6F00329"/>
    <w:multiLevelType w:val="hybridMultilevel"/>
    <w:tmpl w:val="24703106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E17303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B133DB9"/>
    <w:multiLevelType w:val="hybridMultilevel"/>
    <w:tmpl w:val="A33A82EE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F5A4F7A"/>
    <w:multiLevelType w:val="hybridMultilevel"/>
    <w:tmpl w:val="FBDCC392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FE50E46"/>
    <w:multiLevelType w:val="hybridMultilevel"/>
    <w:tmpl w:val="7ADA9D7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063069E"/>
    <w:multiLevelType w:val="multilevel"/>
    <w:tmpl w:val="28141022"/>
    <w:lvl w:ilvl="0">
      <w:start w:val="1"/>
      <w:numFmt w:val="decimal"/>
      <w:pStyle w:val="1"/>
      <w:suff w:val="space"/>
      <w:lvlText w:val="%1. "/>
      <w:lvlJc w:val="left"/>
      <w:pPr>
        <w:ind w:left="432" w:hanging="432"/>
      </w:pPr>
      <w:rPr>
        <w:rFonts w:eastAsia="宋体" w:hint="eastAsia"/>
        <w:sz w:val="30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1008" w:hanging="1008"/>
      </w:pPr>
      <w:rPr>
        <w:rFonts w:ascii="宋体" w:hint="eastAsia"/>
      </w:rPr>
    </w:lvl>
    <w:lvl w:ilvl="5">
      <w:start w:val="1"/>
      <w:numFmt w:val="decimal"/>
      <w:pStyle w:val="6"/>
      <w:suff w:val="space"/>
      <w:lvlText w:val="%1.%2.%3.%4.%5.%6 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 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 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 "/>
      <w:lvlJc w:val="left"/>
      <w:pPr>
        <w:ind w:left="1584" w:hanging="1584"/>
      </w:pPr>
      <w:rPr>
        <w:rFonts w:hint="eastAsia"/>
      </w:rPr>
    </w:lvl>
  </w:abstractNum>
  <w:abstractNum w:abstractNumId="39" w15:restartNumberingAfterBreak="0">
    <w:nsid w:val="62FD54DE"/>
    <w:multiLevelType w:val="hybridMultilevel"/>
    <w:tmpl w:val="016021F4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3520E54"/>
    <w:multiLevelType w:val="hybridMultilevel"/>
    <w:tmpl w:val="4E4086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590100E"/>
    <w:multiLevelType w:val="hybridMultilevel"/>
    <w:tmpl w:val="F952641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75F63B4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9453D74"/>
    <w:multiLevelType w:val="hybridMultilevel"/>
    <w:tmpl w:val="72F6CDB8"/>
    <w:lvl w:ilvl="0" w:tplc="F4C02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B475184"/>
    <w:multiLevelType w:val="hybridMultilevel"/>
    <w:tmpl w:val="E7926A52"/>
    <w:lvl w:ilvl="0" w:tplc="ECFE8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2871576">
    <w:abstractNumId w:val="38"/>
  </w:num>
  <w:num w:numId="2" w16cid:durableId="556089399">
    <w:abstractNumId w:val="32"/>
  </w:num>
  <w:num w:numId="3" w16cid:durableId="1288775216">
    <w:abstractNumId w:val="3"/>
  </w:num>
  <w:num w:numId="4" w16cid:durableId="1370569738">
    <w:abstractNumId w:val="27"/>
  </w:num>
  <w:num w:numId="5" w16cid:durableId="67399243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7148006">
    <w:abstractNumId w:val="38"/>
  </w:num>
  <w:num w:numId="7" w16cid:durableId="20206045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70984120">
    <w:abstractNumId w:val="38"/>
  </w:num>
  <w:num w:numId="9" w16cid:durableId="331220361">
    <w:abstractNumId w:val="19"/>
  </w:num>
  <w:num w:numId="10" w16cid:durableId="1786998288">
    <w:abstractNumId w:val="20"/>
  </w:num>
  <w:num w:numId="11" w16cid:durableId="1695501962">
    <w:abstractNumId w:val="34"/>
  </w:num>
  <w:num w:numId="12" w16cid:durableId="1323005389">
    <w:abstractNumId w:val="8"/>
  </w:num>
  <w:num w:numId="13" w16cid:durableId="1680086008">
    <w:abstractNumId w:val="42"/>
  </w:num>
  <w:num w:numId="14" w16cid:durableId="868491121">
    <w:abstractNumId w:val="4"/>
  </w:num>
  <w:num w:numId="15" w16cid:durableId="104736526">
    <w:abstractNumId w:val="9"/>
  </w:num>
  <w:num w:numId="16" w16cid:durableId="821579452">
    <w:abstractNumId w:val="23"/>
  </w:num>
  <w:num w:numId="17" w16cid:durableId="1553805124">
    <w:abstractNumId w:val="18"/>
  </w:num>
  <w:num w:numId="18" w16cid:durableId="1136407269">
    <w:abstractNumId w:val="30"/>
  </w:num>
  <w:num w:numId="19" w16cid:durableId="241332385">
    <w:abstractNumId w:val="31"/>
  </w:num>
  <w:num w:numId="20" w16cid:durableId="1344818704">
    <w:abstractNumId w:val="12"/>
  </w:num>
  <w:num w:numId="21" w16cid:durableId="1250234431">
    <w:abstractNumId w:val="6"/>
  </w:num>
  <w:num w:numId="22" w16cid:durableId="1633511358">
    <w:abstractNumId w:val="37"/>
  </w:num>
  <w:num w:numId="23" w16cid:durableId="1821338284">
    <w:abstractNumId w:val="10"/>
  </w:num>
  <w:num w:numId="24" w16cid:durableId="812409404">
    <w:abstractNumId w:val="5"/>
  </w:num>
  <w:num w:numId="25" w16cid:durableId="529027133">
    <w:abstractNumId w:val="33"/>
  </w:num>
  <w:num w:numId="26" w16cid:durableId="1529290136">
    <w:abstractNumId w:val="15"/>
  </w:num>
  <w:num w:numId="27" w16cid:durableId="300692410">
    <w:abstractNumId w:val="7"/>
  </w:num>
  <w:num w:numId="28" w16cid:durableId="935596571">
    <w:abstractNumId w:val="13"/>
  </w:num>
  <w:num w:numId="29" w16cid:durableId="963846809">
    <w:abstractNumId w:val="22"/>
  </w:num>
  <w:num w:numId="30" w16cid:durableId="626349652">
    <w:abstractNumId w:val="39"/>
  </w:num>
  <w:num w:numId="31" w16cid:durableId="321933919">
    <w:abstractNumId w:val="24"/>
  </w:num>
  <w:num w:numId="32" w16cid:durableId="1025056419">
    <w:abstractNumId w:val="29"/>
  </w:num>
  <w:num w:numId="33" w16cid:durableId="1001154941">
    <w:abstractNumId w:val="36"/>
  </w:num>
  <w:num w:numId="34" w16cid:durableId="322709888">
    <w:abstractNumId w:val="17"/>
  </w:num>
  <w:num w:numId="35" w16cid:durableId="614867781">
    <w:abstractNumId w:val="35"/>
  </w:num>
  <w:num w:numId="36" w16cid:durableId="695735832">
    <w:abstractNumId w:val="40"/>
  </w:num>
  <w:num w:numId="37" w16cid:durableId="526915457">
    <w:abstractNumId w:val="25"/>
  </w:num>
  <w:num w:numId="38" w16cid:durableId="1527870798">
    <w:abstractNumId w:val="2"/>
  </w:num>
  <w:num w:numId="39" w16cid:durableId="137577892">
    <w:abstractNumId w:val="11"/>
  </w:num>
  <w:num w:numId="40" w16cid:durableId="234973469">
    <w:abstractNumId w:val="16"/>
  </w:num>
  <w:num w:numId="41" w16cid:durableId="456611296">
    <w:abstractNumId w:val="14"/>
  </w:num>
  <w:num w:numId="42" w16cid:durableId="2146005420">
    <w:abstractNumId w:val="26"/>
  </w:num>
  <w:num w:numId="43" w16cid:durableId="655718289">
    <w:abstractNumId w:val="28"/>
  </w:num>
  <w:num w:numId="44" w16cid:durableId="1464151740">
    <w:abstractNumId w:val="0"/>
  </w:num>
  <w:num w:numId="45" w16cid:durableId="815344064">
    <w:abstractNumId w:val="44"/>
  </w:num>
  <w:num w:numId="46" w16cid:durableId="598804674">
    <w:abstractNumId w:val="1"/>
  </w:num>
  <w:num w:numId="47" w16cid:durableId="1889300469">
    <w:abstractNumId w:val="21"/>
  </w:num>
  <w:num w:numId="48" w16cid:durableId="326178798">
    <w:abstractNumId w:val="43"/>
  </w:num>
  <w:num w:numId="49" w16cid:durableId="1551458545">
    <w:abstractNumId w:val="4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王志强">
    <w15:presenceInfo w15:providerId="AD" w15:userId="S-1-5-21-4254899859-522675122-2404636568-25760"/>
  </w15:person>
  <w15:person w15:author="刘栩宏">
    <w15:presenceInfo w15:providerId="AD" w15:userId="S-1-5-21-4254899859-522675122-2404636568-29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813"/>
    <w:rsid w:val="0000478D"/>
    <w:rsid w:val="00006DED"/>
    <w:rsid w:val="0001014F"/>
    <w:rsid w:val="00011620"/>
    <w:rsid w:val="000151B2"/>
    <w:rsid w:val="0002699B"/>
    <w:rsid w:val="0002770F"/>
    <w:rsid w:val="00027792"/>
    <w:rsid w:val="00027E8C"/>
    <w:rsid w:val="000305A4"/>
    <w:rsid w:val="00031CB6"/>
    <w:rsid w:val="00032C04"/>
    <w:rsid w:val="00037721"/>
    <w:rsid w:val="0004194B"/>
    <w:rsid w:val="00043258"/>
    <w:rsid w:val="00046AF2"/>
    <w:rsid w:val="00047302"/>
    <w:rsid w:val="0004744E"/>
    <w:rsid w:val="00050911"/>
    <w:rsid w:val="00052C05"/>
    <w:rsid w:val="00057809"/>
    <w:rsid w:val="00062563"/>
    <w:rsid w:val="00062F41"/>
    <w:rsid w:val="00071E7C"/>
    <w:rsid w:val="00074CAE"/>
    <w:rsid w:val="00076561"/>
    <w:rsid w:val="00077C62"/>
    <w:rsid w:val="00081C93"/>
    <w:rsid w:val="000859E3"/>
    <w:rsid w:val="00085C92"/>
    <w:rsid w:val="000901C6"/>
    <w:rsid w:val="00091713"/>
    <w:rsid w:val="00094EE6"/>
    <w:rsid w:val="0009552A"/>
    <w:rsid w:val="00096179"/>
    <w:rsid w:val="000A315D"/>
    <w:rsid w:val="000A64AD"/>
    <w:rsid w:val="000B1B5D"/>
    <w:rsid w:val="000B34A5"/>
    <w:rsid w:val="000B48D6"/>
    <w:rsid w:val="000C37AB"/>
    <w:rsid w:val="000C50F8"/>
    <w:rsid w:val="000C5272"/>
    <w:rsid w:val="000D05B5"/>
    <w:rsid w:val="000D46CA"/>
    <w:rsid w:val="000D706F"/>
    <w:rsid w:val="000D7C12"/>
    <w:rsid w:val="000E038A"/>
    <w:rsid w:val="000E325A"/>
    <w:rsid w:val="000E69E1"/>
    <w:rsid w:val="000F1989"/>
    <w:rsid w:val="000F266D"/>
    <w:rsid w:val="000F3E76"/>
    <w:rsid w:val="000F4C00"/>
    <w:rsid w:val="00105390"/>
    <w:rsid w:val="00116CD4"/>
    <w:rsid w:val="00124C42"/>
    <w:rsid w:val="00125385"/>
    <w:rsid w:val="00131777"/>
    <w:rsid w:val="00132D86"/>
    <w:rsid w:val="00133B0C"/>
    <w:rsid w:val="00134EEE"/>
    <w:rsid w:val="00136D15"/>
    <w:rsid w:val="0013703B"/>
    <w:rsid w:val="0014049E"/>
    <w:rsid w:val="00141F97"/>
    <w:rsid w:val="0014605F"/>
    <w:rsid w:val="00146ABF"/>
    <w:rsid w:val="00155568"/>
    <w:rsid w:val="001578B1"/>
    <w:rsid w:val="00161298"/>
    <w:rsid w:val="00161FE9"/>
    <w:rsid w:val="00165C50"/>
    <w:rsid w:val="001707A6"/>
    <w:rsid w:val="00184A92"/>
    <w:rsid w:val="00186F36"/>
    <w:rsid w:val="0019342E"/>
    <w:rsid w:val="0019471C"/>
    <w:rsid w:val="00194EF6"/>
    <w:rsid w:val="001A042B"/>
    <w:rsid w:val="001A0771"/>
    <w:rsid w:val="001A2896"/>
    <w:rsid w:val="001A30AD"/>
    <w:rsid w:val="001B1498"/>
    <w:rsid w:val="001B1BE3"/>
    <w:rsid w:val="001B2CE8"/>
    <w:rsid w:val="001C0DD3"/>
    <w:rsid w:val="001C3EE5"/>
    <w:rsid w:val="001C44FB"/>
    <w:rsid w:val="001C4FC7"/>
    <w:rsid w:val="001C7B61"/>
    <w:rsid w:val="001C7D7D"/>
    <w:rsid w:val="001D521E"/>
    <w:rsid w:val="001E71BA"/>
    <w:rsid w:val="001E783D"/>
    <w:rsid w:val="001F1F6A"/>
    <w:rsid w:val="001F2ED5"/>
    <w:rsid w:val="001F3658"/>
    <w:rsid w:val="00200E1A"/>
    <w:rsid w:val="00202066"/>
    <w:rsid w:val="002029B7"/>
    <w:rsid w:val="00203173"/>
    <w:rsid w:val="002040C6"/>
    <w:rsid w:val="00207081"/>
    <w:rsid w:val="00212CD4"/>
    <w:rsid w:val="00216D78"/>
    <w:rsid w:val="00217D1F"/>
    <w:rsid w:val="00223A07"/>
    <w:rsid w:val="00224E9E"/>
    <w:rsid w:val="00231928"/>
    <w:rsid w:val="00233D9D"/>
    <w:rsid w:val="002340DF"/>
    <w:rsid w:val="00234E0B"/>
    <w:rsid w:val="0024189C"/>
    <w:rsid w:val="002457D2"/>
    <w:rsid w:val="00246005"/>
    <w:rsid w:val="00246575"/>
    <w:rsid w:val="0025173E"/>
    <w:rsid w:val="00256E73"/>
    <w:rsid w:val="00262D98"/>
    <w:rsid w:val="002676E0"/>
    <w:rsid w:val="00282310"/>
    <w:rsid w:val="002836FC"/>
    <w:rsid w:val="0028548E"/>
    <w:rsid w:val="00291096"/>
    <w:rsid w:val="00292B16"/>
    <w:rsid w:val="002962DD"/>
    <w:rsid w:val="002A0257"/>
    <w:rsid w:val="002A1144"/>
    <w:rsid w:val="002A16F9"/>
    <w:rsid w:val="002A1DC6"/>
    <w:rsid w:val="002A1E37"/>
    <w:rsid w:val="002A2F06"/>
    <w:rsid w:val="002A4E75"/>
    <w:rsid w:val="002A6975"/>
    <w:rsid w:val="002A7276"/>
    <w:rsid w:val="002B2A9C"/>
    <w:rsid w:val="002B3FE1"/>
    <w:rsid w:val="002B5EDB"/>
    <w:rsid w:val="002B7715"/>
    <w:rsid w:val="002C3467"/>
    <w:rsid w:val="002C723F"/>
    <w:rsid w:val="002D10E5"/>
    <w:rsid w:val="002D6FB7"/>
    <w:rsid w:val="002D7125"/>
    <w:rsid w:val="002E3228"/>
    <w:rsid w:val="002E7A78"/>
    <w:rsid w:val="002F01EE"/>
    <w:rsid w:val="002F0E33"/>
    <w:rsid w:val="002F5E03"/>
    <w:rsid w:val="002F6B75"/>
    <w:rsid w:val="002F71F2"/>
    <w:rsid w:val="003032E7"/>
    <w:rsid w:val="00305433"/>
    <w:rsid w:val="00307752"/>
    <w:rsid w:val="003122E9"/>
    <w:rsid w:val="00320488"/>
    <w:rsid w:val="003210A0"/>
    <w:rsid w:val="003249BB"/>
    <w:rsid w:val="0033096B"/>
    <w:rsid w:val="0033114F"/>
    <w:rsid w:val="0033683A"/>
    <w:rsid w:val="003437E1"/>
    <w:rsid w:val="00343B0C"/>
    <w:rsid w:val="00345A00"/>
    <w:rsid w:val="00346360"/>
    <w:rsid w:val="00347B05"/>
    <w:rsid w:val="00353A81"/>
    <w:rsid w:val="00363FC9"/>
    <w:rsid w:val="00367796"/>
    <w:rsid w:val="00373217"/>
    <w:rsid w:val="00382B7C"/>
    <w:rsid w:val="00384273"/>
    <w:rsid w:val="003861C2"/>
    <w:rsid w:val="003A1C72"/>
    <w:rsid w:val="003A2A76"/>
    <w:rsid w:val="003A7390"/>
    <w:rsid w:val="003B2FB2"/>
    <w:rsid w:val="003B5578"/>
    <w:rsid w:val="003C34F5"/>
    <w:rsid w:val="003C7445"/>
    <w:rsid w:val="003C7954"/>
    <w:rsid w:val="003E0845"/>
    <w:rsid w:val="003F0D23"/>
    <w:rsid w:val="003F3F34"/>
    <w:rsid w:val="003F63F7"/>
    <w:rsid w:val="00402328"/>
    <w:rsid w:val="00403F81"/>
    <w:rsid w:val="004048C6"/>
    <w:rsid w:val="0040516B"/>
    <w:rsid w:val="004058C7"/>
    <w:rsid w:val="0041278F"/>
    <w:rsid w:val="00416B72"/>
    <w:rsid w:val="00420241"/>
    <w:rsid w:val="0042216D"/>
    <w:rsid w:val="00423C95"/>
    <w:rsid w:val="00424D23"/>
    <w:rsid w:val="004256D8"/>
    <w:rsid w:val="0043002C"/>
    <w:rsid w:val="00430433"/>
    <w:rsid w:val="004304C2"/>
    <w:rsid w:val="00431322"/>
    <w:rsid w:val="00433A73"/>
    <w:rsid w:val="00435AAE"/>
    <w:rsid w:val="004367BF"/>
    <w:rsid w:val="0044713F"/>
    <w:rsid w:val="0045122C"/>
    <w:rsid w:val="00451A46"/>
    <w:rsid w:val="00454297"/>
    <w:rsid w:val="00455F72"/>
    <w:rsid w:val="00460C82"/>
    <w:rsid w:val="0046768F"/>
    <w:rsid w:val="0046779F"/>
    <w:rsid w:val="00471EA8"/>
    <w:rsid w:val="004731C4"/>
    <w:rsid w:val="00473A9B"/>
    <w:rsid w:val="004767DE"/>
    <w:rsid w:val="004777EF"/>
    <w:rsid w:val="004800D0"/>
    <w:rsid w:val="0048249E"/>
    <w:rsid w:val="00487A31"/>
    <w:rsid w:val="00496798"/>
    <w:rsid w:val="004A2F8B"/>
    <w:rsid w:val="004A39CB"/>
    <w:rsid w:val="004A48AE"/>
    <w:rsid w:val="004B0C5F"/>
    <w:rsid w:val="004B5122"/>
    <w:rsid w:val="004C1695"/>
    <w:rsid w:val="004C1FAC"/>
    <w:rsid w:val="004C3294"/>
    <w:rsid w:val="004D0F46"/>
    <w:rsid w:val="004D4396"/>
    <w:rsid w:val="004D4B42"/>
    <w:rsid w:val="004F0A01"/>
    <w:rsid w:val="004F0F40"/>
    <w:rsid w:val="004F2F07"/>
    <w:rsid w:val="004F44F5"/>
    <w:rsid w:val="004F6AF1"/>
    <w:rsid w:val="00500F4E"/>
    <w:rsid w:val="00504565"/>
    <w:rsid w:val="00505735"/>
    <w:rsid w:val="0050769A"/>
    <w:rsid w:val="00507A17"/>
    <w:rsid w:val="005200EC"/>
    <w:rsid w:val="005262BB"/>
    <w:rsid w:val="005311EC"/>
    <w:rsid w:val="005314EA"/>
    <w:rsid w:val="00532DEE"/>
    <w:rsid w:val="00533064"/>
    <w:rsid w:val="00534B63"/>
    <w:rsid w:val="00537E99"/>
    <w:rsid w:val="0054460E"/>
    <w:rsid w:val="00545E5D"/>
    <w:rsid w:val="00546CC0"/>
    <w:rsid w:val="005508DE"/>
    <w:rsid w:val="005508DF"/>
    <w:rsid w:val="00553856"/>
    <w:rsid w:val="005552E2"/>
    <w:rsid w:val="00556962"/>
    <w:rsid w:val="00556FFF"/>
    <w:rsid w:val="0055796B"/>
    <w:rsid w:val="00565113"/>
    <w:rsid w:val="005669DA"/>
    <w:rsid w:val="005757FD"/>
    <w:rsid w:val="00575865"/>
    <w:rsid w:val="005779A8"/>
    <w:rsid w:val="005835A9"/>
    <w:rsid w:val="00583B4B"/>
    <w:rsid w:val="00592F67"/>
    <w:rsid w:val="00596874"/>
    <w:rsid w:val="00597C5C"/>
    <w:rsid w:val="00597CB3"/>
    <w:rsid w:val="005A0F9D"/>
    <w:rsid w:val="005B1300"/>
    <w:rsid w:val="005B6AED"/>
    <w:rsid w:val="005C4FA9"/>
    <w:rsid w:val="005D774E"/>
    <w:rsid w:val="005D7B66"/>
    <w:rsid w:val="005D7C91"/>
    <w:rsid w:val="005E2628"/>
    <w:rsid w:val="005E2B03"/>
    <w:rsid w:val="005E2C7D"/>
    <w:rsid w:val="005E3AD0"/>
    <w:rsid w:val="005E638B"/>
    <w:rsid w:val="005E7A08"/>
    <w:rsid w:val="005F1AA8"/>
    <w:rsid w:val="005F2917"/>
    <w:rsid w:val="005F5E8A"/>
    <w:rsid w:val="0060153D"/>
    <w:rsid w:val="0060268B"/>
    <w:rsid w:val="00604F93"/>
    <w:rsid w:val="00611EDF"/>
    <w:rsid w:val="00614AAD"/>
    <w:rsid w:val="00621AED"/>
    <w:rsid w:val="006229E3"/>
    <w:rsid w:val="00631314"/>
    <w:rsid w:val="0063636C"/>
    <w:rsid w:val="006412F4"/>
    <w:rsid w:val="006425D4"/>
    <w:rsid w:val="00642F3F"/>
    <w:rsid w:val="00646329"/>
    <w:rsid w:val="006569FF"/>
    <w:rsid w:val="0066183D"/>
    <w:rsid w:val="00661E0C"/>
    <w:rsid w:val="00666CDE"/>
    <w:rsid w:val="0067484A"/>
    <w:rsid w:val="0067622E"/>
    <w:rsid w:val="006806CD"/>
    <w:rsid w:val="006807F6"/>
    <w:rsid w:val="00684208"/>
    <w:rsid w:val="006843F8"/>
    <w:rsid w:val="006858BD"/>
    <w:rsid w:val="00690F0E"/>
    <w:rsid w:val="00695EC9"/>
    <w:rsid w:val="00696A44"/>
    <w:rsid w:val="006A1422"/>
    <w:rsid w:val="006A26D8"/>
    <w:rsid w:val="006A2C02"/>
    <w:rsid w:val="006B052A"/>
    <w:rsid w:val="006B65D9"/>
    <w:rsid w:val="006B698C"/>
    <w:rsid w:val="006C025A"/>
    <w:rsid w:val="006D0F5A"/>
    <w:rsid w:val="006D2703"/>
    <w:rsid w:val="006D291A"/>
    <w:rsid w:val="006D5E27"/>
    <w:rsid w:val="006E3308"/>
    <w:rsid w:val="006F4232"/>
    <w:rsid w:val="006F73F5"/>
    <w:rsid w:val="00700C2B"/>
    <w:rsid w:val="00710547"/>
    <w:rsid w:val="00711B5D"/>
    <w:rsid w:val="00713F9C"/>
    <w:rsid w:val="0072282E"/>
    <w:rsid w:val="00726219"/>
    <w:rsid w:val="00730E85"/>
    <w:rsid w:val="007363D1"/>
    <w:rsid w:val="00742C5F"/>
    <w:rsid w:val="0074320F"/>
    <w:rsid w:val="0074550F"/>
    <w:rsid w:val="00747CAD"/>
    <w:rsid w:val="007516CF"/>
    <w:rsid w:val="0075504A"/>
    <w:rsid w:val="007650BA"/>
    <w:rsid w:val="0076726D"/>
    <w:rsid w:val="00767E8C"/>
    <w:rsid w:val="00771756"/>
    <w:rsid w:val="00772A0D"/>
    <w:rsid w:val="00772E5E"/>
    <w:rsid w:val="00775C6F"/>
    <w:rsid w:val="00781F0C"/>
    <w:rsid w:val="00785BC8"/>
    <w:rsid w:val="00790554"/>
    <w:rsid w:val="00793A0D"/>
    <w:rsid w:val="0079567A"/>
    <w:rsid w:val="00795929"/>
    <w:rsid w:val="007976BE"/>
    <w:rsid w:val="007A0E1D"/>
    <w:rsid w:val="007A300A"/>
    <w:rsid w:val="007A39C3"/>
    <w:rsid w:val="007B09D1"/>
    <w:rsid w:val="007B0B77"/>
    <w:rsid w:val="007B4063"/>
    <w:rsid w:val="007B5A05"/>
    <w:rsid w:val="007C12A1"/>
    <w:rsid w:val="007C15B3"/>
    <w:rsid w:val="007C198D"/>
    <w:rsid w:val="007C326E"/>
    <w:rsid w:val="007C5C57"/>
    <w:rsid w:val="007C7FA6"/>
    <w:rsid w:val="007D2E2E"/>
    <w:rsid w:val="007D2E39"/>
    <w:rsid w:val="007D3957"/>
    <w:rsid w:val="007D5EB3"/>
    <w:rsid w:val="007E1767"/>
    <w:rsid w:val="007E5801"/>
    <w:rsid w:val="007E7326"/>
    <w:rsid w:val="007F01FB"/>
    <w:rsid w:val="007F0AE0"/>
    <w:rsid w:val="007F1650"/>
    <w:rsid w:val="007F5B77"/>
    <w:rsid w:val="007F5E1E"/>
    <w:rsid w:val="00803D12"/>
    <w:rsid w:val="00807973"/>
    <w:rsid w:val="00810761"/>
    <w:rsid w:val="00811696"/>
    <w:rsid w:val="008123FD"/>
    <w:rsid w:val="00812771"/>
    <w:rsid w:val="00814345"/>
    <w:rsid w:val="00820002"/>
    <w:rsid w:val="00821A5B"/>
    <w:rsid w:val="0082297C"/>
    <w:rsid w:val="00830DF1"/>
    <w:rsid w:val="008375B3"/>
    <w:rsid w:val="00837C9A"/>
    <w:rsid w:val="00841442"/>
    <w:rsid w:val="00842FBC"/>
    <w:rsid w:val="00842FDD"/>
    <w:rsid w:val="00843ED6"/>
    <w:rsid w:val="008454CF"/>
    <w:rsid w:val="00847D06"/>
    <w:rsid w:val="00853B22"/>
    <w:rsid w:val="0086037E"/>
    <w:rsid w:val="00860FC6"/>
    <w:rsid w:val="00861A70"/>
    <w:rsid w:val="00862F5D"/>
    <w:rsid w:val="008631DB"/>
    <w:rsid w:val="008654DC"/>
    <w:rsid w:val="008655D1"/>
    <w:rsid w:val="00870637"/>
    <w:rsid w:val="008734FB"/>
    <w:rsid w:val="00873897"/>
    <w:rsid w:val="00876766"/>
    <w:rsid w:val="00877BCB"/>
    <w:rsid w:val="00877E86"/>
    <w:rsid w:val="00877EEF"/>
    <w:rsid w:val="00882278"/>
    <w:rsid w:val="00882816"/>
    <w:rsid w:val="00882B54"/>
    <w:rsid w:val="00884F98"/>
    <w:rsid w:val="0089296B"/>
    <w:rsid w:val="00894213"/>
    <w:rsid w:val="0089593D"/>
    <w:rsid w:val="008A0F7F"/>
    <w:rsid w:val="008A3FC9"/>
    <w:rsid w:val="008B2BAC"/>
    <w:rsid w:val="008B4062"/>
    <w:rsid w:val="008B6403"/>
    <w:rsid w:val="008B7876"/>
    <w:rsid w:val="008B7E62"/>
    <w:rsid w:val="008C070D"/>
    <w:rsid w:val="008C400D"/>
    <w:rsid w:val="008C4CBC"/>
    <w:rsid w:val="008C4D00"/>
    <w:rsid w:val="008C61B3"/>
    <w:rsid w:val="008C7E5E"/>
    <w:rsid w:val="008C7E8A"/>
    <w:rsid w:val="008D3269"/>
    <w:rsid w:val="008D67BA"/>
    <w:rsid w:val="008E3623"/>
    <w:rsid w:val="008F0C86"/>
    <w:rsid w:val="008F2F53"/>
    <w:rsid w:val="008F2FF8"/>
    <w:rsid w:val="008F594F"/>
    <w:rsid w:val="008F6ED0"/>
    <w:rsid w:val="00903F80"/>
    <w:rsid w:val="0090480D"/>
    <w:rsid w:val="009049AE"/>
    <w:rsid w:val="00906489"/>
    <w:rsid w:val="00906CA0"/>
    <w:rsid w:val="00907263"/>
    <w:rsid w:val="00911840"/>
    <w:rsid w:val="0091504D"/>
    <w:rsid w:val="00915AEB"/>
    <w:rsid w:val="00917C07"/>
    <w:rsid w:val="00920605"/>
    <w:rsid w:val="00925C56"/>
    <w:rsid w:val="009326AE"/>
    <w:rsid w:val="00933DCF"/>
    <w:rsid w:val="00934640"/>
    <w:rsid w:val="00935F0E"/>
    <w:rsid w:val="00936BD4"/>
    <w:rsid w:val="00936C9A"/>
    <w:rsid w:val="009421D5"/>
    <w:rsid w:val="009428F7"/>
    <w:rsid w:val="00944E2D"/>
    <w:rsid w:val="00951529"/>
    <w:rsid w:val="00952FD4"/>
    <w:rsid w:val="00953CA1"/>
    <w:rsid w:val="009553C9"/>
    <w:rsid w:val="00955A43"/>
    <w:rsid w:val="009605D8"/>
    <w:rsid w:val="00961491"/>
    <w:rsid w:val="009614CA"/>
    <w:rsid w:val="0096568E"/>
    <w:rsid w:val="00965B04"/>
    <w:rsid w:val="0096765F"/>
    <w:rsid w:val="00972D4F"/>
    <w:rsid w:val="0097312A"/>
    <w:rsid w:val="0097536B"/>
    <w:rsid w:val="00976CF1"/>
    <w:rsid w:val="00976FAA"/>
    <w:rsid w:val="00977848"/>
    <w:rsid w:val="00982C1B"/>
    <w:rsid w:val="009874B2"/>
    <w:rsid w:val="00990594"/>
    <w:rsid w:val="009927E6"/>
    <w:rsid w:val="00993813"/>
    <w:rsid w:val="009A4E8E"/>
    <w:rsid w:val="009A7BF0"/>
    <w:rsid w:val="009B133A"/>
    <w:rsid w:val="009B5A04"/>
    <w:rsid w:val="009B5DDA"/>
    <w:rsid w:val="009C1142"/>
    <w:rsid w:val="009D0053"/>
    <w:rsid w:val="009D42A4"/>
    <w:rsid w:val="009E553A"/>
    <w:rsid w:val="009E6F00"/>
    <w:rsid w:val="009E7DD9"/>
    <w:rsid w:val="009F405C"/>
    <w:rsid w:val="009F4BE6"/>
    <w:rsid w:val="009F74C4"/>
    <w:rsid w:val="00A01CEF"/>
    <w:rsid w:val="00A05C04"/>
    <w:rsid w:val="00A06C48"/>
    <w:rsid w:val="00A126FA"/>
    <w:rsid w:val="00A130C6"/>
    <w:rsid w:val="00A132F9"/>
    <w:rsid w:val="00A20696"/>
    <w:rsid w:val="00A233CF"/>
    <w:rsid w:val="00A23A6D"/>
    <w:rsid w:val="00A256D2"/>
    <w:rsid w:val="00A3650E"/>
    <w:rsid w:val="00A432C0"/>
    <w:rsid w:val="00A4594B"/>
    <w:rsid w:val="00A53CF5"/>
    <w:rsid w:val="00A603EF"/>
    <w:rsid w:val="00A6169A"/>
    <w:rsid w:val="00A623AC"/>
    <w:rsid w:val="00A64C76"/>
    <w:rsid w:val="00A65D00"/>
    <w:rsid w:val="00A73E88"/>
    <w:rsid w:val="00A75F70"/>
    <w:rsid w:val="00A81DC2"/>
    <w:rsid w:val="00A82976"/>
    <w:rsid w:val="00A84C3C"/>
    <w:rsid w:val="00A93ABD"/>
    <w:rsid w:val="00A958E5"/>
    <w:rsid w:val="00AA05CA"/>
    <w:rsid w:val="00AA17FA"/>
    <w:rsid w:val="00AA24D5"/>
    <w:rsid w:val="00AB1212"/>
    <w:rsid w:val="00AB2B39"/>
    <w:rsid w:val="00AB6F96"/>
    <w:rsid w:val="00AD1E71"/>
    <w:rsid w:val="00AD2CEE"/>
    <w:rsid w:val="00AD4758"/>
    <w:rsid w:val="00AD4E11"/>
    <w:rsid w:val="00AD6F6F"/>
    <w:rsid w:val="00AD6FD8"/>
    <w:rsid w:val="00AD7026"/>
    <w:rsid w:val="00AE2155"/>
    <w:rsid w:val="00AF289B"/>
    <w:rsid w:val="00AF3F11"/>
    <w:rsid w:val="00AF6AA1"/>
    <w:rsid w:val="00B01E96"/>
    <w:rsid w:val="00B04B35"/>
    <w:rsid w:val="00B1022E"/>
    <w:rsid w:val="00B1430D"/>
    <w:rsid w:val="00B14548"/>
    <w:rsid w:val="00B15522"/>
    <w:rsid w:val="00B1552D"/>
    <w:rsid w:val="00B20064"/>
    <w:rsid w:val="00B2618E"/>
    <w:rsid w:val="00B274C3"/>
    <w:rsid w:val="00B2785A"/>
    <w:rsid w:val="00B334A3"/>
    <w:rsid w:val="00B3371C"/>
    <w:rsid w:val="00B35D6D"/>
    <w:rsid w:val="00B402DC"/>
    <w:rsid w:val="00B407C8"/>
    <w:rsid w:val="00B454D6"/>
    <w:rsid w:val="00B512D0"/>
    <w:rsid w:val="00B549E2"/>
    <w:rsid w:val="00B57367"/>
    <w:rsid w:val="00B57501"/>
    <w:rsid w:val="00B63A71"/>
    <w:rsid w:val="00B71836"/>
    <w:rsid w:val="00B80343"/>
    <w:rsid w:val="00B811C1"/>
    <w:rsid w:val="00B86E2D"/>
    <w:rsid w:val="00B92139"/>
    <w:rsid w:val="00B9418B"/>
    <w:rsid w:val="00B96E7E"/>
    <w:rsid w:val="00BA7BF5"/>
    <w:rsid w:val="00BB145B"/>
    <w:rsid w:val="00BB2E35"/>
    <w:rsid w:val="00BB50C9"/>
    <w:rsid w:val="00BB5947"/>
    <w:rsid w:val="00BC1918"/>
    <w:rsid w:val="00BC2E2B"/>
    <w:rsid w:val="00BC49E1"/>
    <w:rsid w:val="00BD1904"/>
    <w:rsid w:val="00BD4D7C"/>
    <w:rsid w:val="00BE03F5"/>
    <w:rsid w:val="00BE1680"/>
    <w:rsid w:val="00BE25B8"/>
    <w:rsid w:val="00BE381A"/>
    <w:rsid w:val="00BE4CC2"/>
    <w:rsid w:val="00BE5D3B"/>
    <w:rsid w:val="00BE6210"/>
    <w:rsid w:val="00BF2930"/>
    <w:rsid w:val="00BF4978"/>
    <w:rsid w:val="00BF6886"/>
    <w:rsid w:val="00BF7CE1"/>
    <w:rsid w:val="00C03B41"/>
    <w:rsid w:val="00C100A7"/>
    <w:rsid w:val="00C10F78"/>
    <w:rsid w:val="00C12DA1"/>
    <w:rsid w:val="00C16597"/>
    <w:rsid w:val="00C1686E"/>
    <w:rsid w:val="00C2488E"/>
    <w:rsid w:val="00C24A19"/>
    <w:rsid w:val="00C256A5"/>
    <w:rsid w:val="00C274D4"/>
    <w:rsid w:val="00C27A1F"/>
    <w:rsid w:val="00C33F77"/>
    <w:rsid w:val="00C350D0"/>
    <w:rsid w:val="00C40710"/>
    <w:rsid w:val="00C501CB"/>
    <w:rsid w:val="00C50DAF"/>
    <w:rsid w:val="00C55CD0"/>
    <w:rsid w:val="00C6283B"/>
    <w:rsid w:val="00C65C18"/>
    <w:rsid w:val="00C65EC9"/>
    <w:rsid w:val="00C65F73"/>
    <w:rsid w:val="00C67AA9"/>
    <w:rsid w:val="00C73EE3"/>
    <w:rsid w:val="00C75F17"/>
    <w:rsid w:val="00C76C3F"/>
    <w:rsid w:val="00C8335C"/>
    <w:rsid w:val="00C83D65"/>
    <w:rsid w:val="00C8577F"/>
    <w:rsid w:val="00C903C8"/>
    <w:rsid w:val="00CA426A"/>
    <w:rsid w:val="00CB287E"/>
    <w:rsid w:val="00CB52D0"/>
    <w:rsid w:val="00CB5A4E"/>
    <w:rsid w:val="00CB6076"/>
    <w:rsid w:val="00CB6613"/>
    <w:rsid w:val="00CC1919"/>
    <w:rsid w:val="00CC1B7B"/>
    <w:rsid w:val="00CD0084"/>
    <w:rsid w:val="00CD3333"/>
    <w:rsid w:val="00CE101E"/>
    <w:rsid w:val="00CE16C2"/>
    <w:rsid w:val="00CE19EC"/>
    <w:rsid w:val="00CE1E47"/>
    <w:rsid w:val="00CE48D6"/>
    <w:rsid w:val="00CE6173"/>
    <w:rsid w:val="00CE6365"/>
    <w:rsid w:val="00CF1DA5"/>
    <w:rsid w:val="00CF2F9E"/>
    <w:rsid w:val="00CF7DDB"/>
    <w:rsid w:val="00D00A5C"/>
    <w:rsid w:val="00D02384"/>
    <w:rsid w:val="00D07987"/>
    <w:rsid w:val="00D104E5"/>
    <w:rsid w:val="00D13B6F"/>
    <w:rsid w:val="00D1400F"/>
    <w:rsid w:val="00D20083"/>
    <w:rsid w:val="00D22849"/>
    <w:rsid w:val="00D22EF9"/>
    <w:rsid w:val="00D2663B"/>
    <w:rsid w:val="00D27C2C"/>
    <w:rsid w:val="00D326CF"/>
    <w:rsid w:val="00D333B4"/>
    <w:rsid w:val="00D3580E"/>
    <w:rsid w:val="00D35E68"/>
    <w:rsid w:val="00D37C86"/>
    <w:rsid w:val="00D37FC5"/>
    <w:rsid w:val="00D419C8"/>
    <w:rsid w:val="00D4373D"/>
    <w:rsid w:val="00D44348"/>
    <w:rsid w:val="00D4476E"/>
    <w:rsid w:val="00D46A41"/>
    <w:rsid w:val="00D50A1F"/>
    <w:rsid w:val="00D51A2F"/>
    <w:rsid w:val="00D5586B"/>
    <w:rsid w:val="00D656D0"/>
    <w:rsid w:val="00D66A36"/>
    <w:rsid w:val="00D72A91"/>
    <w:rsid w:val="00D775FD"/>
    <w:rsid w:val="00D80F2D"/>
    <w:rsid w:val="00D810DC"/>
    <w:rsid w:val="00D81EF9"/>
    <w:rsid w:val="00D828C2"/>
    <w:rsid w:val="00D84767"/>
    <w:rsid w:val="00D864DF"/>
    <w:rsid w:val="00D9538C"/>
    <w:rsid w:val="00D96510"/>
    <w:rsid w:val="00DA2D70"/>
    <w:rsid w:val="00DA3024"/>
    <w:rsid w:val="00DA4326"/>
    <w:rsid w:val="00DA7651"/>
    <w:rsid w:val="00DB1BBC"/>
    <w:rsid w:val="00DB22F2"/>
    <w:rsid w:val="00DB3D5A"/>
    <w:rsid w:val="00DB3D74"/>
    <w:rsid w:val="00DB4956"/>
    <w:rsid w:val="00DB5A33"/>
    <w:rsid w:val="00DC028B"/>
    <w:rsid w:val="00DC2D0B"/>
    <w:rsid w:val="00DC3790"/>
    <w:rsid w:val="00DC595E"/>
    <w:rsid w:val="00DD410E"/>
    <w:rsid w:val="00DD7B79"/>
    <w:rsid w:val="00DD7FD0"/>
    <w:rsid w:val="00DF251E"/>
    <w:rsid w:val="00DF496B"/>
    <w:rsid w:val="00DF5B98"/>
    <w:rsid w:val="00DF74C5"/>
    <w:rsid w:val="00E01DE5"/>
    <w:rsid w:val="00E02836"/>
    <w:rsid w:val="00E03CBF"/>
    <w:rsid w:val="00E0641B"/>
    <w:rsid w:val="00E11C3E"/>
    <w:rsid w:val="00E15E71"/>
    <w:rsid w:val="00E232B1"/>
    <w:rsid w:val="00E324FB"/>
    <w:rsid w:val="00E32C3D"/>
    <w:rsid w:val="00E35F11"/>
    <w:rsid w:val="00E36D23"/>
    <w:rsid w:val="00E37029"/>
    <w:rsid w:val="00E3796E"/>
    <w:rsid w:val="00E44286"/>
    <w:rsid w:val="00E5164B"/>
    <w:rsid w:val="00E522D6"/>
    <w:rsid w:val="00E52981"/>
    <w:rsid w:val="00E532B8"/>
    <w:rsid w:val="00E5743C"/>
    <w:rsid w:val="00E60086"/>
    <w:rsid w:val="00E64F36"/>
    <w:rsid w:val="00E65D04"/>
    <w:rsid w:val="00E711B6"/>
    <w:rsid w:val="00E71E1B"/>
    <w:rsid w:val="00E7631E"/>
    <w:rsid w:val="00E861AA"/>
    <w:rsid w:val="00E87E7F"/>
    <w:rsid w:val="00E94560"/>
    <w:rsid w:val="00E961C8"/>
    <w:rsid w:val="00E96CBE"/>
    <w:rsid w:val="00EA0096"/>
    <w:rsid w:val="00EA027F"/>
    <w:rsid w:val="00EA5E61"/>
    <w:rsid w:val="00EA735E"/>
    <w:rsid w:val="00EB76B0"/>
    <w:rsid w:val="00EC327F"/>
    <w:rsid w:val="00EC5E5F"/>
    <w:rsid w:val="00ED3899"/>
    <w:rsid w:val="00EE04EC"/>
    <w:rsid w:val="00EF1128"/>
    <w:rsid w:val="00EF4093"/>
    <w:rsid w:val="00EF4D0F"/>
    <w:rsid w:val="00EF6E55"/>
    <w:rsid w:val="00F001A7"/>
    <w:rsid w:val="00F04A91"/>
    <w:rsid w:val="00F05DEA"/>
    <w:rsid w:val="00F06618"/>
    <w:rsid w:val="00F07357"/>
    <w:rsid w:val="00F120C5"/>
    <w:rsid w:val="00F126DF"/>
    <w:rsid w:val="00F1373B"/>
    <w:rsid w:val="00F14137"/>
    <w:rsid w:val="00F1459B"/>
    <w:rsid w:val="00F16F26"/>
    <w:rsid w:val="00F20D31"/>
    <w:rsid w:val="00F23A03"/>
    <w:rsid w:val="00F309ED"/>
    <w:rsid w:val="00F310F9"/>
    <w:rsid w:val="00F35618"/>
    <w:rsid w:val="00F35DFC"/>
    <w:rsid w:val="00F371A3"/>
    <w:rsid w:val="00F40158"/>
    <w:rsid w:val="00F4693F"/>
    <w:rsid w:val="00F47C5C"/>
    <w:rsid w:val="00F51D54"/>
    <w:rsid w:val="00F52112"/>
    <w:rsid w:val="00F5542A"/>
    <w:rsid w:val="00F56557"/>
    <w:rsid w:val="00F56C69"/>
    <w:rsid w:val="00F574FA"/>
    <w:rsid w:val="00F57A18"/>
    <w:rsid w:val="00F6054F"/>
    <w:rsid w:val="00F623AF"/>
    <w:rsid w:val="00F639A5"/>
    <w:rsid w:val="00F81DEB"/>
    <w:rsid w:val="00F828D2"/>
    <w:rsid w:val="00F82D35"/>
    <w:rsid w:val="00F84211"/>
    <w:rsid w:val="00F84A7B"/>
    <w:rsid w:val="00F864CB"/>
    <w:rsid w:val="00F918C3"/>
    <w:rsid w:val="00F91DC0"/>
    <w:rsid w:val="00F9478E"/>
    <w:rsid w:val="00F94C49"/>
    <w:rsid w:val="00F96132"/>
    <w:rsid w:val="00F973AB"/>
    <w:rsid w:val="00FA03F5"/>
    <w:rsid w:val="00FA1214"/>
    <w:rsid w:val="00FA4711"/>
    <w:rsid w:val="00FA50A2"/>
    <w:rsid w:val="00FA53F4"/>
    <w:rsid w:val="00FB0F7A"/>
    <w:rsid w:val="00FB27BF"/>
    <w:rsid w:val="00FB2C8F"/>
    <w:rsid w:val="00FB3E31"/>
    <w:rsid w:val="00FB484E"/>
    <w:rsid w:val="00FB6E76"/>
    <w:rsid w:val="00FC037A"/>
    <w:rsid w:val="00FC2618"/>
    <w:rsid w:val="00FC4FD5"/>
    <w:rsid w:val="00FC6E0D"/>
    <w:rsid w:val="00FC7679"/>
    <w:rsid w:val="00FD0DA4"/>
    <w:rsid w:val="00FD245D"/>
    <w:rsid w:val="00FD26D3"/>
    <w:rsid w:val="00FD4B95"/>
    <w:rsid w:val="00FD4E8B"/>
    <w:rsid w:val="00FE004A"/>
    <w:rsid w:val="00FE1F8B"/>
    <w:rsid w:val="00FE3C23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45568"/>
  <w15:chartTrackingRefBased/>
  <w15:docId w15:val="{5E3A8350-F9A4-4C66-B9EB-35BA4BAA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31"/>
    <w:pPr>
      <w:widowControl w:val="0"/>
      <w:spacing w:line="420" w:lineRule="exact"/>
      <w:ind w:firstLineChars="200" w:firstLine="200"/>
      <w:jc w:val="both"/>
    </w:pPr>
  </w:style>
  <w:style w:type="paragraph" w:styleId="1">
    <w:name w:val="heading 1"/>
    <w:next w:val="a0"/>
    <w:link w:val="10"/>
    <w:autoRedefine/>
    <w:qFormat/>
    <w:rsid w:val="00F84A7B"/>
    <w:pPr>
      <w:keepNext/>
      <w:keepLines/>
      <w:numPr>
        <w:numId w:val="1"/>
      </w:numPr>
      <w:adjustRightInd w:val="0"/>
      <w:snapToGrid w:val="0"/>
      <w:spacing w:before="240"/>
      <w:ind w:left="431" w:hanging="431"/>
      <w:outlineLvl w:val="0"/>
    </w:pPr>
    <w:rPr>
      <w:rFonts w:ascii="宋体" w:eastAsia="宋体" w:hAnsi="宋体" w:cs="Times New Roman"/>
      <w:b/>
      <w:bCs/>
      <w:kern w:val="44"/>
      <w:sz w:val="24"/>
      <w:szCs w:val="24"/>
    </w:rPr>
  </w:style>
  <w:style w:type="paragraph" w:styleId="2">
    <w:name w:val="heading 2"/>
    <w:next w:val="a0"/>
    <w:link w:val="20"/>
    <w:autoRedefine/>
    <w:qFormat/>
    <w:rsid w:val="00FB3E31"/>
    <w:pPr>
      <w:keepNext/>
      <w:keepLines/>
      <w:numPr>
        <w:ilvl w:val="1"/>
        <w:numId w:val="1"/>
      </w:numPr>
      <w:adjustRightInd w:val="0"/>
      <w:snapToGrid w:val="0"/>
      <w:spacing w:beforeLines="50" w:before="50"/>
      <w:outlineLvl w:val="1"/>
    </w:pPr>
    <w:rPr>
      <w:rFonts w:ascii="宋体" w:eastAsia="宋体" w:hAnsi="宋体" w:cs="Times New Roman"/>
      <w:b/>
      <w:bCs/>
      <w:sz w:val="28"/>
      <w:szCs w:val="32"/>
    </w:rPr>
  </w:style>
  <w:style w:type="paragraph" w:styleId="3">
    <w:name w:val="heading 3"/>
    <w:next w:val="a0"/>
    <w:link w:val="30"/>
    <w:autoRedefine/>
    <w:qFormat/>
    <w:rsid w:val="00011620"/>
    <w:pPr>
      <w:keepNext/>
      <w:keepLines/>
      <w:numPr>
        <w:ilvl w:val="2"/>
        <w:numId w:val="1"/>
      </w:numPr>
      <w:adjustRightInd w:val="0"/>
      <w:snapToGrid w:val="0"/>
      <w:spacing w:beforeLines="50" w:before="156"/>
      <w:ind w:left="2" w:hanging="2"/>
      <w:outlineLvl w:val="2"/>
    </w:pPr>
    <w:rPr>
      <w:rFonts w:ascii="宋体" w:eastAsia="宋体" w:hAnsi="宋体" w:cs="Times New Roman"/>
      <w:b/>
      <w:sz w:val="18"/>
      <w:szCs w:val="18"/>
    </w:rPr>
  </w:style>
  <w:style w:type="paragraph" w:styleId="4">
    <w:name w:val="heading 4"/>
    <w:next w:val="a0"/>
    <w:link w:val="40"/>
    <w:autoRedefine/>
    <w:qFormat/>
    <w:rsid w:val="00FA53F4"/>
    <w:pPr>
      <w:keepNext/>
      <w:keepLines/>
      <w:numPr>
        <w:ilvl w:val="3"/>
        <w:numId w:val="1"/>
      </w:numPr>
      <w:adjustRightInd w:val="0"/>
      <w:snapToGrid w:val="0"/>
      <w:outlineLvl w:val="3"/>
    </w:pPr>
    <w:rPr>
      <w:rFonts w:ascii="宋体" w:eastAsia="宋体" w:hAnsi="宋体" w:cs="Times New Roman"/>
      <w:b/>
      <w:bCs/>
      <w:szCs w:val="21"/>
    </w:rPr>
  </w:style>
  <w:style w:type="paragraph" w:styleId="5">
    <w:name w:val="heading 5"/>
    <w:next w:val="a0"/>
    <w:link w:val="50"/>
    <w:autoRedefine/>
    <w:qFormat/>
    <w:rsid w:val="00FB3E31"/>
    <w:pPr>
      <w:keepNext/>
      <w:keepLines/>
      <w:numPr>
        <w:ilvl w:val="4"/>
        <w:numId w:val="1"/>
      </w:numPr>
      <w:adjustRightInd w:val="0"/>
      <w:snapToGrid w:val="0"/>
      <w:outlineLvl w:val="4"/>
    </w:pPr>
    <w:rPr>
      <w:rFonts w:ascii="宋体" w:eastAsia="宋体" w:hAnsi="宋体" w:cs="Times New Roman"/>
      <w:b/>
      <w:bCs/>
      <w:sz w:val="28"/>
      <w:szCs w:val="28"/>
    </w:rPr>
  </w:style>
  <w:style w:type="paragraph" w:styleId="6">
    <w:name w:val="heading 6"/>
    <w:next w:val="a0"/>
    <w:link w:val="60"/>
    <w:autoRedefine/>
    <w:qFormat/>
    <w:rsid w:val="00FB3E31"/>
    <w:pPr>
      <w:keepNext/>
      <w:keepLines/>
      <w:numPr>
        <w:ilvl w:val="5"/>
        <w:numId w:val="1"/>
      </w:numPr>
      <w:adjustRightInd w:val="0"/>
      <w:snapToGrid w:val="0"/>
      <w:outlineLvl w:val="5"/>
    </w:pPr>
    <w:rPr>
      <w:rFonts w:ascii="宋体" w:eastAsia="宋体" w:hAnsi="宋体" w:cs="Times New Roman"/>
      <w:b/>
      <w:bCs/>
      <w:sz w:val="28"/>
      <w:szCs w:val="28"/>
    </w:rPr>
  </w:style>
  <w:style w:type="paragraph" w:styleId="7">
    <w:name w:val="heading 7"/>
    <w:next w:val="a0"/>
    <w:link w:val="70"/>
    <w:autoRedefine/>
    <w:qFormat/>
    <w:rsid w:val="00FB3E31"/>
    <w:pPr>
      <w:keepNext/>
      <w:keepLines/>
      <w:numPr>
        <w:ilvl w:val="6"/>
        <w:numId w:val="1"/>
      </w:numPr>
      <w:adjustRightInd w:val="0"/>
      <w:snapToGrid w:val="0"/>
      <w:outlineLvl w:val="6"/>
    </w:pPr>
    <w:rPr>
      <w:rFonts w:ascii="宋体" w:eastAsia="宋体" w:hAnsi="宋体" w:cs="Times New Roman"/>
      <w:b/>
      <w:bCs/>
      <w:sz w:val="28"/>
      <w:szCs w:val="24"/>
    </w:rPr>
  </w:style>
  <w:style w:type="paragraph" w:styleId="8">
    <w:name w:val="heading 8"/>
    <w:next w:val="a0"/>
    <w:link w:val="80"/>
    <w:autoRedefine/>
    <w:qFormat/>
    <w:rsid w:val="00FB3E31"/>
    <w:pPr>
      <w:keepNext/>
      <w:keepLines/>
      <w:numPr>
        <w:ilvl w:val="7"/>
        <w:numId w:val="1"/>
      </w:numPr>
      <w:adjustRightInd w:val="0"/>
      <w:snapToGrid w:val="0"/>
      <w:outlineLvl w:val="7"/>
    </w:pPr>
    <w:rPr>
      <w:rFonts w:ascii="宋体" w:eastAsia="宋体" w:hAnsi="宋体" w:cs="Times New Roman"/>
      <w:b/>
      <w:sz w:val="28"/>
      <w:szCs w:val="28"/>
    </w:rPr>
  </w:style>
  <w:style w:type="paragraph" w:styleId="9">
    <w:name w:val="heading 9"/>
    <w:next w:val="a0"/>
    <w:link w:val="90"/>
    <w:autoRedefine/>
    <w:qFormat/>
    <w:rsid w:val="00FB3E31"/>
    <w:pPr>
      <w:keepNext/>
      <w:keepLines/>
      <w:numPr>
        <w:ilvl w:val="8"/>
        <w:numId w:val="1"/>
      </w:numPr>
      <w:adjustRightInd w:val="0"/>
      <w:snapToGrid w:val="0"/>
      <w:outlineLvl w:val="8"/>
    </w:pPr>
    <w:rPr>
      <w:rFonts w:ascii="宋体" w:eastAsia="宋体" w:hAnsi="宋体" w:cs="Times New Roman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B3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B3E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3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B3E31"/>
    <w:rPr>
      <w:sz w:val="18"/>
      <w:szCs w:val="18"/>
    </w:rPr>
  </w:style>
  <w:style w:type="character" w:customStyle="1" w:styleId="10">
    <w:name w:val="标题 1 字符"/>
    <w:basedOn w:val="a1"/>
    <w:link w:val="1"/>
    <w:rsid w:val="00F84A7B"/>
    <w:rPr>
      <w:rFonts w:ascii="宋体" w:eastAsia="宋体" w:hAnsi="宋体" w:cs="Times New Roman"/>
      <w:b/>
      <w:bCs/>
      <w:kern w:val="44"/>
      <w:sz w:val="24"/>
      <w:szCs w:val="24"/>
    </w:rPr>
  </w:style>
  <w:style w:type="character" w:customStyle="1" w:styleId="20">
    <w:name w:val="标题 2 字符"/>
    <w:basedOn w:val="a1"/>
    <w:link w:val="2"/>
    <w:rsid w:val="00FB3E31"/>
    <w:rPr>
      <w:rFonts w:ascii="宋体" w:eastAsia="宋体" w:hAnsi="宋体" w:cs="Times New Roman"/>
      <w:b/>
      <w:bCs/>
      <w:sz w:val="28"/>
      <w:szCs w:val="32"/>
    </w:rPr>
  </w:style>
  <w:style w:type="character" w:customStyle="1" w:styleId="30">
    <w:name w:val="标题 3 字符"/>
    <w:basedOn w:val="a1"/>
    <w:link w:val="3"/>
    <w:rsid w:val="00011620"/>
    <w:rPr>
      <w:rFonts w:ascii="宋体" w:eastAsia="宋体" w:hAnsi="宋体" w:cs="Times New Roman"/>
      <w:b/>
      <w:sz w:val="18"/>
      <w:szCs w:val="18"/>
    </w:rPr>
  </w:style>
  <w:style w:type="character" w:customStyle="1" w:styleId="40">
    <w:name w:val="标题 4 字符"/>
    <w:basedOn w:val="a1"/>
    <w:link w:val="4"/>
    <w:rsid w:val="00FA53F4"/>
    <w:rPr>
      <w:rFonts w:ascii="宋体" w:eastAsia="宋体" w:hAnsi="宋体" w:cs="Times New Roman"/>
      <w:b/>
      <w:bCs/>
      <w:szCs w:val="21"/>
    </w:rPr>
  </w:style>
  <w:style w:type="character" w:customStyle="1" w:styleId="50">
    <w:name w:val="标题 5 字符"/>
    <w:basedOn w:val="a1"/>
    <w:link w:val="5"/>
    <w:rsid w:val="00FB3E31"/>
    <w:rPr>
      <w:rFonts w:ascii="宋体" w:eastAsia="宋体" w:hAnsi="宋体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FB3E31"/>
    <w:rPr>
      <w:rFonts w:ascii="宋体" w:eastAsia="宋体" w:hAnsi="宋体" w:cs="Times New Roman"/>
      <w:b/>
      <w:bCs/>
      <w:sz w:val="28"/>
      <w:szCs w:val="28"/>
    </w:rPr>
  </w:style>
  <w:style w:type="character" w:customStyle="1" w:styleId="70">
    <w:name w:val="标题 7 字符"/>
    <w:basedOn w:val="a1"/>
    <w:link w:val="7"/>
    <w:rsid w:val="00FB3E31"/>
    <w:rPr>
      <w:rFonts w:ascii="宋体" w:eastAsia="宋体" w:hAnsi="宋体" w:cs="Times New Roman"/>
      <w:b/>
      <w:bCs/>
      <w:sz w:val="28"/>
      <w:szCs w:val="24"/>
    </w:rPr>
  </w:style>
  <w:style w:type="character" w:customStyle="1" w:styleId="80">
    <w:name w:val="标题 8 字符"/>
    <w:basedOn w:val="a1"/>
    <w:link w:val="8"/>
    <w:rsid w:val="00FB3E31"/>
    <w:rPr>
      <w:rFonts w:ascii="宋体" w:eastAsia="宋体" w:hAnsi="宋体" w:cs="Times New Roman"/>
      <w:b/>
      <w:sz w:val="28"/>
      <w:szCs w:val="28"/>
    </w:rPr>
  </w:style>
  <w:style w:type="character" w:customStyle="1" w:styleId="90">
    <w:name w:val="标题 9 字符"/>
    <w:basedOn w:val="a1"/>
    <w:link w:val="9"/>
    <w:rsid w:val="00FB3E31"/>
    <w:rPr>
      <w:rFonts w:ascii="宋体" w:eastAsia="宋体" w:hAnsi="宋体" w:cs="Times New Roman"/>
      <w:b/>
      <w:sz w:val="28"/>
      <w:szCs w:val="28"/>
    </w:rPr>
  </w:style>
  <w:style w:type="paragraph" w:customStyle="1" w:styleId="a0">
    <w:name w:val="文件正文"/>
    <w:link w:val="Char"/>
    <w:autoRedefine/>
    <w:rsid w:val="00FB3E31"/>
    <w:pPr>
      <w:adjustRightInd w:val="0"/>
      <w:snapToGrid w:val="0"/>
      <w:spacing w:line="420" w:lineRule="exact"/>
      <w:ind w:firstLineChars="200" w:firstLine="560"/>
    </w:pPr>
    <w:rPr>
      <w:rFonts w:ascii="宋体" w:eastAsia="宋体" w:hAnsi="宋体" w:cs="Times New Roman"/>
      <w:sz w:val="28"/>
      <w:szCs w:val="24"/>
    </w:rPr>
  </w:style>
  <w:style w:type="character" w:customStyle="1" w:styleId="Char">
    <w:name w:val="文件正文 Char"/>
    <w:link w:val="a0"/>
    <w:rsid w:val="00FB3E31"/>
    <w:rPr>
      <w:rFonts w:ascii="宋体" w:eastAsia="宋体" w:hAnsi="宋体" w:cs="Times New Roman"/>
      <w:sz w:val="28"/>
      <w:szCs w:val="24"/>
    </w:rPr>
  </w:style>
  <w:style w:type="paragraph" w:styleId="a8">
    <w:name w:val="List Paragraph"/>
    <w:basedOn w:val="a"/>
    <w:link w:val="a9"/>
    <w:uiPriority w:val="34"/>
    <w:qFormat/>
    <w:rsid w:val="00EA0096"/>
    <w:pPr>
      <w:ind w:firstLine="420"/>
    </w:pPr>
  </w:style>
  <w:style w:type="character" w:customStyle="1" w:styleId="a9">
    <w:name w:val="列表段落 字符"/>
    <w:basedOn w:val="a1"/>
    <w:link w:val="a8"/>
    <w:uiPriority w:val="34"/>
    <w:rsid w:val="00EA0096"/>
  </w:style>
  <w:style w:type="table" w:customStyle="1" w:styleId="11">
    <w:name w:val="网格型1"/>
    <w:basedOn w:val="a2"/>
    <w:next w:val="aa"/>
    <w:uiPriority w:val="59"/>
    <w:rsid w:val="00EA0096"/>
    <w:rPr>
      <w:rFonts w:ascii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2"/>
    <w:uiPriority w:val="39"/>
    <w:rsid w:val="00EA0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aliases w:val="正文表格 2"/>
    <w:basedOn w:val="a"/>
    <w:link w:val="22"/>
    <w:rsid w:val="004A39CB"/>
    <w:pPr>
      <w:adjustRightInd w:val="0"/>
      <w:snapToGrid w:val="0"/>
      <w:spacing w:line="300" w:lineRule="auto"/>
      <w:ind w:firstLine="573"/>
    </w:pPr>
    <w:rPr>
      <w:rFonts w:ascii="宋体" w:eastAsia="宋体" w:hAnsi="宋体" w:cs="Times New Roman"/>
      <w:sz w:val="28"/>
      <w:szCs w:val="20"/>
      <w:lang w:val="x-none" w:eastAsia="x-none"/>
    </w:rPr>
  </w:style>
  <w:style w:type="character" w:customStyle="1" w:styleId="22">
    <w:name w:val="正文文本缩进 2 字符"/>
    <w:aliases w:val="正文表格 2 字符"/>
    <w:basedOn w:val="a1"/>
    <w:link w:val="21"/>
    <w:rsid w:val="004A39CB"/>
    <w:rPr>
      <w:rFonts w:ascii="宋体" w:eastAsia="宋体" w:hAnsi="宋体" w:cs="Times New Roman"/>
      <w:sz w:val="28"/>
      <w:szCs w:val="20"/>
      <w:lang w:val="x-none" w:eastAsia="x-none"/>
    </w:rPr>
  </w:style>
  <w:style w:type="paragraph" w:styleId="ab">
    <w:name w:val="Balloon Text"/>
    <w:basedOn w:val="a"/>
    <w:link w:val="ac"/>
    <w:uiPriority w:val="99"/>
    <w:semiHidden/>
    <w:unhideWhenUsed/>
    <w:rsid w:val="00534B6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534B63"/>
    <w:rPr>
      <w:sz w:val="18"/>
      <w:szCs w:val="18"/>
    </w:rPr>
  </w:style>
  <w:style w:type="paragraph" w:styleId="ad">
    <w:name w:val="Revision"/>
    <w:hidden/>
    <w:uiPriority w:val="99"/>
    <w:semiHidden/>
    <w:rsid w:val="005669DA"/>
  </w:style>
  <w:style w:type="character" w:styleId="HTML">
    <w:name w:val="HTML Code"/>
    <w:basedOn w:val="a1"/>
    <w:uiPriority w:val="99"/>
    <w:semiHidden/>
    <w:unhideWhenUsed/>
    <w:rsid w:val="00FA03F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43958-4C17-4086-A748-7125FCD7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11780</TotalTime>
  <Pages>23</Pages>
  <Words>3265</Words>
  <Characters>18611</Characters>
  <Application>Microsoft Office Word</Application>
  <DocSecurity>0</DocSecurity>
  <Lines>155</Lines>
  <Paragraphs>43</Paragraphs>
  <ScaleCrop>false</ScaleCrop>
  <Company/>
  <LinksUpToDate>false</LinksUpToDate>
  <CharactersWithSpaces>21833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张小龙</dc:creator>
  <cp:keywords/>
  <dc:description/>
  <cp:lastModifiedBy>陈虎</cp:lastModifiedBy>
  <cp:revision>114</cp:revision>
  <dcterms:created xsi:type="dcterms:W3CDTF">2022-12-29T09:45:00Z</dcterms:created>
  <dcterms:modified xsi:type="dcterms:W3CDTF">2023-09-08T07:59:00Z</dcterms:modified>
</cp:coreProperties>
</file>